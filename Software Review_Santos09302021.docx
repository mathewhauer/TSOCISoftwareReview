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021D" w:rsidRDefault="003153FC">
      <w:pPr>
        <w:jc w:val="both"/>
        <w:rPr>
          <w:rFonts w:ascii="Times New Roman" w:eastAsia="Times New Roman" w:hAnsi="Times New Roman" w:cs="Times New Roman"/>
          <w:b/>
        </w:rPr>
      </w:pPr>
      <w:commentRangeStart w:id="0"/>
      <w:r>
        <w:rPr>
          <w:rFonts w:ascii="Times New Roman" w:eastAsia="Times New Roman" w:hAnsi="Times New Roman" w:cs="Times New Roman"/>
          <w:b/>
        </w:rPr>
        <w:t>Detecting and measuring interventions effects in R</w:t>
      </w:r>
      <w:commentRangeEnd w:id="0"/>
      <w:r w:rsidR="00E328B1">
        <w:rPr>
          <w:rStyle w:val="CommentReference"/>
        </w:rPr>
        <w:commentReference w:id="0"/>
      </w:r>
    </w:p>
    <w:p w14:paraId="00000002" w14:textId="77777777" w:rsidR="0069021D" w:rsidRPr="00F10683" w:rsidRDefault="003153FC">
      <w:pPr>
        <w:jc w:val="both"/>
        <w:rPr>
          <w:rFonts w:ascii="Times New Roman" w:eastAsia="Times New Roman" w:hAnsi="Times New Roman" w:cs="Times New Roman"/>
          <w:lang w:val="es-PR"/>
        </w:rPr>
      </w:pPr>
      <w:r w:rsidRPr="00F10683">
        <w:rPr>
          <w:rFonts w:ascii="Times New Roman" w:eastAsia="Times New Roman" w:hAnsi="Times New Roman" w:cs="Times New Roman"/>
          <w:lang w:val="es-PR"/>
        </w:rPr>
        <w:t>Alexis R. Santos-Lozada</w:t>
      </w:r>
      <w:r w:rsidRPr="00F10683">
        <w:rPr>
          <w:rFonts w:ascii="Times New Roman" w:eastAsia="Times New Roman" w:hAnsi="Times New Roman" w:cs="Times New Roman"/>
          <w:vertAlign w:val="superscript"/>
          <w:lang w:val="es-PR"/>
        </w:rPr>
        <w:t>1</w:t>
      </w:r>
      <w:r w:rsidRPr="00F10683">
        <w:rPr>
          <w:rFonts w:ascii="Times New Roman" w:eastAsia="Times New Roman" w:hAnsi="Times New Roman" w:cs="Times New Roman"/>
          <w:lang w:val="es-PR"/>
        </w:rPr>
        <w:t xml:space="preserve"> and Mathew E. Hauer</w:t>
      </w:r>
      <w:r w:rsidRPr="00F10683">
        <w:rPr>
          <w:rFonts w:ascii="Times New Roman" w:eastAsia="Times New Roman" w:hAnsi="Times New Roman" w:cs="Times New Roman"/>
          <w:vertAlign w:val="superscript"/>
          <w:lang w:val="es-PR"/>
        </w:rPr>
        <w:t>2</w:t>
      </w:r>
      <w:r w:rsidRPr="00F10683">
        <w:rPr>
          <w:rFonts w:ascii="Times New Roman" w:eastAsia="Times New Roman" w:hAnsi="Times New Roman" w:cs="Times New Roman"/>
          <w:lang w:val="es-PR"/>
        </w:rPr>
        <w:t xml:space="preserve"> </w:t>
      </w:r>
    </w:p>
    <w:p w14:paraId="00000003"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1. Pennsylvania State University </w:t>
      </w:r>
    </w:p>
    <w:p w14:paraId="00000004"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2. Florida State University</w:t>
      </w:r>
    </w:p>
    <w:p w14:paraId="00000005" w14:textId="77777777" w:rsidR="0069021D" w:rsidRDefault="003153FC">
      <w:pPr>
        <w:jc w:val="both"/>
        <w:rPr>
          <w:rFonts w:ascii="Times New Roman" w:eastAsia="Times New Roman" w:hAnsi="Times New Roman" w:cs="Times New Roman"/>
          <w:b/>
        </w:rPr>
      </w:pPr>
      <w:r>
        <w:rPr>
          <w:rFonts w:ascii="Times New Roman" w:eastAsia="Times New Roman" w:hAnsi="Times New Roman" w:cs="Times New Roman"/>
          <w:b/>
        </w:rPr>
        <w:t>Abstract</w:t>
      </w:r>
    </w:p>
    <w:p w14:paraId="00000006" w14:textId="2F46C003"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We provide a brief overview of two R packages that can be used to detect and measure the </w:t>
      </w:r>
      <w:r w:rsidR="00ED0249">
        <w:rPr>
          <w:rFonts w:ascii="Times New Roman" w:eastAsia="Times New Roman" w:hAnsi="Times New Roman" w:cs="Times New Roman"/>
        </w:rPr>
        <w:t xml:space="preserve">causal </w:t>
      </w:r>
      <w:r>
        <w:rPr>
          <w:rFonts w:ascii="Times New Roman" w:eastAsia="Times New Roman" w:hAnsi="Times New Roman" w:cs="Times New Roman"/>
        </w:rPr>
        <w:t>effect</w:t>
      </w:r>
      <w:r w:rsidR="00ED0249">
        <w:rPr>
          <w:rFonts w:ascii="Times New Roman" w:eastAsia="Times New Roman" w:hAnsi="Times New Roman" w:cs="Times New Roman"/>
        </w:rPr>
        <w:t>s</w:t>
      </w:r>
      <w:r>
        <w:rPr>
          <w:rFonts w:ascii="Times New Roman" w:eastAsia="Times New Roman" w:hAnsi="Times New Roman" w:cs="Times New Roman"/>
        </w:rPr>
        <w:t xml:space="preserve"> of an intervention</w:t>
      </w:r>
      <w:r w:rsidR="00ED0249">
        <w:rPr>
          <w:rFonts w:ascii="Times New Roman" w:eastAsia="Times New Roman" w:hAnsi="Times New Roman" w:cs="Times New Roman"/>
        </w:rPr>
        <w:t xml:space="preserve"> on a time series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tsoutliers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w:t>
      </w:r>
      <w:r>
        <w:rPr>
          <w:rFonts w:ascii="Times New Roman" w:eastAsia="Times New Roman" w:hAnsi="Times New Roman" w:cs="Times New Roman"/>
          <w:i/>
        </w:rPr>
        <w:t>ausalImpact</w:t>
      </w:r>
      <w:proofErr w:type="spellEnd"/>
      <w:r>
        <w:rPr>
          <w:rFonts w:ascii="Times New Roman" w:eastAsia="Times New Roman" w:hAnsi="Times New Roman" w:cs="Times New Roman"/>
        </w:rPr>
        <w:t xml:space="preserve">. After an introduction of both packages, and the data used in this paper we discuss the advantages of these methods. During this explanation, we provide sample code and discuss usage and results from a population-level dataset. Finally, we highlight the similarities and differences of each package on modelling causal effects. </w:t>
      </w:r>
    </w:p>
    <w:p w14:paraId="00000007"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b/>
        </w:rPr>
        <w:t xml:space="preserve">Keywords: </w:t>
      </w:r>
      <w:r>
        <w:rPr>
          <w:rFonts w:ascii="Times New Roman" w:eastAsia="Times New Roman" w:hAnsi="Times New Roman" w:cs="Times New Roman"/>
        </w:rPr>
        <w:t>Outlier detection, Causal Inference, R software, time series, causal methods</w:t>
      </w:r>
    </w:p>
    <w:p w14:paraId="00000008" w14:textId="77777777" w:rsidR="0069021D" w:rsidRDefault="0069021D">
      <w:pPr>
        <w:jc w:val="both"/>
        <w:rPr>
          <w:rFonts w:ascii="Times New Roman" w:eastAsia="Times New Roman" w:hAnsi="Times New Roman" w:cs="Times New Roman"/>
        </w:rPr>
      </w:pPr>
    </w:p>
    <w:p w14:paraId="00000009" w14:textId="3CADFB4B" w:rsidR="0069021D" w:rsidRDefault="003153FC">
      <w:pPr>
        <w:jc w:val="both"/>
        <w:rPr>
          <w:rFonts w:ascii="Times New Roman" w:eastAsia="Times New Roman" w:hAnsi="Times New Roman" w:cs="Times New Roman"/>
          <w:b/>
        </w:rPr>
      </w:pPr>
      <w:r>
        <w:rPr>
          <w:rFonts w:ascii="Times New Roman" w:eastAsia="Times New Roman" w:hAnsi="Times New Roman" w:cs="Times New Roman"/>
          <w:b/>
        </w:rPr>
        <w:t xml:space="preserve">INTRODUCTION </w:t>
      </w:r>
      <w:commentRangeStart w:id="1"/>
    </w:p>
    <w:commentRangeEnd w:id="1"/>
    <w:p w14:paraId="694EBA9F" w14:textId="04742532" w:rsidR="00F65AC8" w:rsidDel="00806593" w:rsidRDefault="003153FC">
      <w:pPr>
        <w:jc w:val="both"/>
        <w:rPr>
          <w:del w:id="2" w:author="Mathew Hauer" w:date="2022-02-01T08:43:00Z"/>
          <w:rFonts w:ascii="Times New Roman" w:eastAsia="Times New Roman" w:hAnsi="Times New Roman" w:cs="Times New Roman"/>
        </w:rPr>
      </w:pPr>
      <w:r>
        <w:commentReference w:id="1"/>
      </w:r>
      <w:ins w:id="3" w:author="Mathew Hauer" w:date="2022-02-01T08:29:00Z">
        <w:r w:rsidR="00080E87">
          <w:rPr>
            <w:rFonts w:ascii="Times New Roman" w:eastAsia="Times New Roman" w:hAnsi="Times New Roman" w:cs="Times New Roman"/>
          </w:rPr>
          <w:t xml:space="preserve">The identification of causal effects (referred to as causal </w:t>
        </w:r>
      </w:ins>
      <w:ins w:id="4" w:author="Mathew Hauer" w:date="2022-02-01T08:30:00Z">
        <w:r w:rsidR="0042788E">
          <w:rPr>
            <w:rFonts w:ascii="Times New Roman" w:eastAsia="Times New Roman" w:hAnsi="Times New Roman" w:cs="Times New Roman"/>
          </w:rPr>
          <w:t xml:space="preserve">inference) is a powerful motivation for social scientists </w:t>
        </w:r>
      </w:ins>
      <w:r w:rsidR="00CD61B8">
        <w:rPr>
          <w:rFonts w:ascii="Times New Roman" w:eastAsia="Times New Roman" w:hAnsi="Times New Roman" w:cs="Times New Roman"/>
        </w:rPr>
        <w:fldChar w:fldCharType="begin"/>
      </w:r>
      <w:r w:rsidR="00CD61B8">
        <w:rPr>
          <w:rFonts w:ascii="Times New Roman" w:eastAsia="Times New Roman" w:hAnsi="Times New Roman" w:cs="Times New Roman"/>
        </w:rPr>
        <w:instrText xml:space="preserve"> ADDIN ZOTERO_ITEM CSL_CITATION {"citationID":"n0TCJsD8","properties":{"formattedCitation":"(Pearl 2009)","plainCitation":"(Pearl 2009)","noteIndex":0},"citationItems":[{"id":3,"uris":["http://zotero.org/users/local/VrlW3N8q/items/FU5ZESEV"],"uri":["http://zotero.org/users/local/VrlW3N8q/items/FU5ZESEV"],"itemData":{"id":3,"type":"book","publisher":"Cambridge university press","title":"Causality","author":[{"family":"Pearl","given":"Judea"}],"issued":{"date-parts":[["2009"]]}}}],"schema":"https://github.com/citation-style-language/schema/raw/master/csl-citation.json"} </w:instrText>
      </w:r>
      <w:r w:rsidR="00CD61B8">
        <w:rPr>
          <w:rFonts w:ascii="Times New Roman" w:eastAsia="Times New Roman" w:hAnsi="Times New Roman" w:cs="Times New Roman"/>
        </w:rPr>
        <w:fldChar w:fldCharType="separate"/>
      </w:r>
      <w:r w:rsidR="00CD61B8" w:rsidRPr="00CD61B8">
        <w:rPr>
          <w:rFonts w:ascii="Times New Roman" w:hAnsi="Times New Roman" w:cs="Times New Roman"/>
        </w:rPr>
        <w:t>(Pearl 2009)</w:t>
      </w:r>
      <w:r w:rsidR="00CD61B8">
        <w:rPr>
          <w:rFonts w:ascii="Times New Roman" w:eastAsia="Times New Roman" w:hAnsi="Times New Roman" w:cs="Times New Roman"/>
        </w:rPr>
        <w:fldChar w:fldCharType="end"/>
      </w:r>
      <w:ins w:id="5" w:author="Mathew Hauer" w:date="2022-02-01T08:31:00Z">
        <w:r w:rsidR="00CD61B8">
          <w:rPr>
            <w:rFonts w:ascii="Times New Roman" w:eastAsia="Times New Roman" w:hAnsi="Times New Roman" w:cs="Times New Roman"/>
          </w:rPr>
          <w:t>.</w:t>
        </w:r>
      </w:ins>
      <w:ins w:id="6" w:author="Mathew Hauer" w:date="2022-02-01T08:32:00Z">
        <w:r w:rsidR="001B7DC6">
          <w:rPr>
            <w:rFonts w:ascii="Times New Roman" w:eastAsia="Times New Roman" w:hAnsi="Times New Roman" w:cs="Times New Roman"/>
          </w:rPr>
          <w:t xml:space="preserve"> Often, the identification of a causal mechanism relies on comparisons to </w:t>
        </w:r>
        <w:r w:rsidR="00717112">
          <w:rPr>
            <w:rFonts w:ascii="Times New Roman" w:eastAsia="Times New Roman" w:hAnsi="Times New Roman" w:cs="Times New Roman"/>
          </w:rPr>
          <w:t>counterfactual</w:t>
        </w:r>
        <w:r w:rsidR="001B7DC6">
          <w:rPr>
            <w:rFonts w:ascii="Times New Roman" w:eastAsia="Times New Roman" w:hAnsi="Times New Roman" w:cs="Times New Roman"/>
          </w:rPr>
          <w:t xml:space="preserve"> control groups</w:t>
        </w:r>
      </w:ins>
      <w:ins w:id="7" w:author="Mathew Hauer" w:date="2022-02-01T08:33:00Z">
        <w:r w:rsidR="0036798B">
          <w:rPr>
            <w:rFonts w:ascii="Times New Roman" w:eastAsia="Times New Roman" w:hAnsi="Times New Roman" w:cs="Times New Roman"/>
          </w:rPr>
          <w:t xml:space="preserve"> </w:t>
        </w:r>
      </w:ins>
      <w:ins w:id="8" w:author="Mathew Hauer" w:date="2022-02-01T08:34:00Z">
        <w:r w:rsidR="00945ECD">
          <w:rPr>
            <w:rFonts w:ascii="Times New Roman" w:eastAsia="Times New Roman" w:hAnsi="Times New Roman" w:cs="Times New Roman"/>
          </w:rPr>
          <w:t xml:space="preserve">-- </w:t>
        </w:r>
      </w:ins>
      <w:ins w:id="9" w:author="Mathew Hauer" w:date="2022-02-01T08:33:00Z">
        <w:r w:rsidR="0036798B">
          <w:rPr>
            <w:rFonts w:ascii="Times New Roman" w:eastAsia="Times New Roman" w:hAnsi="Times New Roman" w:cs="Times New Roman"/>
          </w:rPr>
          <w:t xml:space="preserve">the treatment group </w:t>
        </w:r>
      </w:ins>
      <w:ins w:id="10" w:author="Mathew Hauer" w:date="2022-02-01T08:34:00Z">
        <w:r w:rsidR="00945ECD">
          <w:rPr>
            <w:rFonts w:ascii="Times New Roman" w:eastAsia="Times New Roman" w:hAnsi="Times New Roman" w:cs="Times New Roman"/>
          </w:rPr>
          <w:t xml:space="preserve">compared to a </w:t>
        </w:r>
      </w:ins>
      <w:ins w:id="11" w:author="Mathew Hauer" w:date="2022-02-01T08:33:00Z">
        <w:r w:rsidR="0036798B">
          <w:rPr>
            <w:rFonts w:ascii="Times New Roman" w:eastAsia="Times New Roman" w:hAnsi="Times New Roman" w:cs="Times New Roman"/>
          </w:rPr>
          <w:t>control group</w:t>
        </w:r>
      </w:ins>
      <w:ins w:id="12" w:author="Mathew Hauer" w:date="2022-02-01T08:38:00Z">
        <w:r w:rsidR="00F71379">
          <w:rPr>
            <w:rFonts w:ascii="Times New Roman" w:eastAsia="Times New Roman" w:hAnsi="Times New Roman" w:cs="Times New Roman"/>
          </w:rPr>
          <w:t xml:space="preserve"> – and t</w:t>
        </w:r>
      </w:ins>
      <w:ins w:id="13" w:author="Mathew Hauer" w:date="2022-02-01T08:39:00Z">
        <w:r w:rsidR="00F71379">
          <w:rPr>
            <w:rFonts w:ascii="Times New Roman" w:eastAsia="Times New Roman" w:hAnsi="Times New Roman" w:cs="Times New Roman"/>
          </w:rPr>
          <w:t>he difference between the two groups identifies the causal effect</w:t>
        </w:r>
      </w:ins>
      <w:ins w:id="14" w:author="Mathew Hauer" w:date="2022-02-01T08:32:00Z">
        <w:r w:rsidR="001B7DC6">
          <w:rPr>
            <w:rFonts w:ascii="Times New Roman" w:eastAsia="Times New Roman" w:hAnsi="Times New Roman" w:cs="Times New Roman"/>
          </w:rPr>
          <w:t>.</w:t>
        </w:r>
      </w:ins>
      <w:ins w:id="15" w:author="Mathew Hauer" w:date="2022-02-01T08:40:00Z">
        <w:r w:rsidR="00EA4D2C">
          <w:rPr>
            <w:rFonts w:ascii="Times New Roman" w:eastAsia="Times New Roman" w:hAnsi="Times New Roman" w:cs="Times New Roman"/>
          </w:rPr>
          <w:t xml:space="preserve"> “Real world data” rarely neatly bifurcate into treatment and control groups</w:t>
        </w:r>
        <w:r w:rsidR="002E0A25">
          <w:rPr>
            <w:rFonts w:ascii="Times New Roman" w:eastAsia="Times New Roman" w:hAnsi="Times New Roman" w:cs="Times New Roman"/>
          </w:rPr>
          <w:t>, especially with longitudinal time series data, but</w:t>
        </w:r>
      </w:ins>
      <w:ins w:id="16" w:author="Mathew Hauer" w:date="2022-02-01T08:41:00Z">
        <w:r w:rsidR="00DA0AFB">
          <w:rPr>
            <w:rFonts w:ascii="Times New Roman" w:eastAsia="Times New Roman" w:hAnsi="Times New Roman" w:cs="Times New Roman"/>
          </w:rPr>
          <w:t xml:space="preserve"> the creation of “synthetic” counterfactual</w:t>
        </w:r>
      </w:ins>
      <w:ins w:id="17" w:author="Mathew Hauer" w:date="2022-02-01T08:39:00Z">
        <w:r w:rsidR="00F71379">
          <w:rPr>
            <w:rFonts w:ascii="Times New Roman" w:eastAsia="Times New Roman" w:hAnsi="Times New Roman" w:cs="Times New Roman"/>
          </w:rPr>
          <w:t xml:space="preserve"> </w:t>
        </w:r>
      </w:ins>
      <w:ins w:id="18" w:author="Mathew Hauer" w:date="2022-02-01T08:41:00Z">
        <w:r w:rsidR="00DA0AFB">
          <w:rPr>
            <w:rFonts w:ascii="Times New Roman" w:eastAsia="Times New Roman" w:hAnsi="Times New Roman" w:cs="Times New Roman"/>
          </w:rPr>
          <w:t>control groups in possible</w:t>
        </w:r>
        <w:r w:rsidR="00F419C5">
          <w:rPr>
            <w:rFonts w:ascii="Times New Roman" w:eastAsia="Times New Roman" w:hAnsi="Times New Roman" w:cs="Times New Roman"/>
          </w:rPr>
          <w:t xml:space="preserve"> with both inductive and abductive scientific approaches. Inductive analysis leverages knowle</w:t>
        </w:r>
      </w:ins>
      <w:ins w:id="19" w:author="Mathew Hauer" w:date="2022-02-01T08:42:00Z">
        <w:r w:rsidR="00F419C5">
          <w:rPr>
            <w:rFonts w:ascii="Times New Roman" w:eastAsia="Times New Roman" w:hAnsi="Times New Roman" w:cs="Times New Roman"/>
          </w:rPr>
          <w:t xml:space="preserve">dge of an intervention to </w:t>
        </w:r>
        <w:r w:rsidR="00E5155A">
          <w:rPr>
            <w:rFonts w:ascii="Times New Roman" w:eastAsia="Times New Roman" w:hAnsi="Times New Roman" w:cs="Times New Roman"/>
          </w:rPr>
          <w:t>produce a synthetic control group and thus a causal effect while abductive analysis identifies the</w:t>
        </w:r>
      </w:ins>
      <w:ins w:id="20" w:author="Mathew Hauer" w:date="2022-02-01T08:43:00Z">
        <w:r w:rsidR="00CD5818">
          <w:rPr>
            <w:rFonts w:ascii="Times New Roman" w:eastAsia="Times New Roman" w:hAnsi="Times New Roman" w:cs="Times New Roman"/>
          </w:rPr>
          <w:t xml:space="preserve"> potential effect via outlier analysis and produces a counterfactual</w:t>
        </w:r>
        <w:r w:rsidR="00806593">
          <w:rPr>
            <w:rFonts w:ascii="Times New Roman" w:eastAsia="Times New Roman" w:hAnsi="Times New Roman" w:cs="Times New Roman"/>
          </w:rPr>
          <w:t xml:space="preserve"> control group to measure the size of the causal effect. </w:t>
        </w:r>
      </w:ins>
    </w:p>
    <w:p w14:paraId="0000000A" w14:textId="555E2DC6" w:rsidR="0069021D" w:rsidDel="00806593" w:rsidRDefault="0083443C">
      <w:pPr>
        <w:jc w:val="both"/>
        <w:rPr>
          <w:del w:id="21" w:author="Mathew Hauer" w:date="2022-02-01T08:43:00Z"/>
          <w:rFonts w:ascii="Times New Roman" w:eastAsia="Times New Roman" w:hAnsi="Times New Roman" w:cs="Times New Roman"/>
        </w:rPr>
      </w:pPr>
      <w:commentRangeStart w:id="22"/>
      <w:del w:id="23" w:author="Mathew Hauer" w:date="2022-02-01T08:43:00Z">
        <w:r w:rsidDel="00806593">
          <w:rPr>
            <w:rFonts w:ascii="Times New Roman" w:eastAsia="Times New Roman" w:hAnsi="Times New Roman" w:cs="Times New Roman"/>
          </w:rPr>
          <w:delText>There is a</w:delText>
        </w:r>
      </w:del>
      <w:commentRangeEnd w:id="22"/>
      <w:r w:rsidR="0090297A">
        <w:rPr>
          <w:rStyle w:val="CommentReference"/>
        </w:rPr>
        <w:commentReference w:id="22"/>
      </w:r>
    </w:p>
    <w:p w14:paraId="5765CDCB" w14:textId="50B097B9" w:rsidR="00E328B1" w:rsidDel="00806593" w:rsidRDefault="00E328B1">
      <w:pPr>
        <w:jc w:val="both"/>
        <w:rPr>
          <w:del w:id="24" w:author="Mathew Hauer" w:date="2022-02-01T08:43:00Z"/>
          <w:rFonts w:ascii="Times New Roman" w:eastAsia="Times New Roman" w:hAnsi="Times New Roman" w:cs="Times New Roman"/>
        </w:rPr>
      </w:pPr>
    </w:p>
    <w:p w14:paraId="10357481" w14:textId="3B7106F3" w:rsidR="00B94D86" w:rsidRDefault="00B94D86">
      <w:pPr>
        <w:jc w:val="both"/>
        <w:rPr>
          <w:rFonts w:ascii="Times New Roman" w:eastAsia="Times New Roman" w:hAnsi="Times New Roman" w:cs="Times New Roman"/>
        </w:rPr>
      </w:pPr>
      <w:r>
        <w:rPr>
          <w:rFonts w:ascii="Times New Roman" w:eastAsia="Times New Roman" w:hAnsi="Times New Roman" w:cs="Times New Roman"/>
        </w:rPr>
        <w:t xml:space="preserve">This software review focuses on detecting and measuring intervention effects and evaluates two approaches available for conducting this analysis within the R software framework </w:t>
      </w:r>
      <w:r>
        <w:rPr>
          <w:rFonts w:ascii="Times New Roman" w:eastAsia="Times New Roman" w:hAnsi="Times New Roman" w:cs="Times New Roman"/>
        </w:rPr>
        <w:fldChar w:fldCharType="begin" w:fldLock="1"/>
      </w:r>
      <w:r w:rsidR="00CD61B8">
        <w:rPr>
          <w:rFonts w:ascii="Times New Roman" w:eastAsia="Times New Roman" w:hAnsi="Times New Roman" w:cs="Times New Roman"/>
        </w:rPr>
        <w:instrText xml:space="preserve"> ADDIN ZOTERO_ITEM CSL_CITATION {"citationID":"FkCBlwoK","properties":{"formattedCitation":"(R Core Team 2018)","plainCitation":"(R Core Team 2018)","noteIndex":0},"citationItems":[{"id":"NIbQowOI/YZjylxl5","uris":["http://www.mendeley.com/documents/?uuid=f8753ac0-0f3b-476f-baf3-eb089ccdeb2a"],"uri":["http://www.mendeley.com/documents/?uuid=f8753ac0-0f3b-476f-baf3-eb089ccdeb2a"],"itemData":{"author":[{"dropping-particle":"","family":"R Core Team","given":"","non-dropping-particle":"","parse-names":false,"suffix":""}],"id":"ITEM-1","issued":{"date-parts":[["2018"]]},"publisher":"R Foundation for Statistical Computing","publisher-place":"Vienna, Austria","title":"R: A Language and Environment for Statistical Computing","type":"article"}}],"schema":"https://github.com/citation-style-language/schema/raw/master/csl-citation.json"} </w:instrText>
      </w:r>
      <w:r>
        <w:rPr>
          <w:rFonts w:ascii="Times New Roman" w:eastAsia="Times New Roman" w:hAnsi="Times New Roman" w:cs="Times New Roman"/>
        </w:rPr>
        <w:fldChar w:fldCharType="separate"/>
      </w:r>
      <w:r w:rsidR="00CD61B8" w:rsidRPr="00CD61B8">
        <w:rPr>
          <w:rFonts w:ascii="Times New Roman" w:hAnsi="Times New Roman" w:cs="Times New Roman"/>
        </w:rPr>
        <w:t>(R Core Team 2018)</w:t>
      </w:r>
      <w:r>
        <w:rPr>
          <w:rFonts w:ascii="Times New Roman" w:eastAsia="Times New Roman" w:hAnsi="Times New Roman" w:cs="Times New Roman"/>
        </w:rPr>
        <w:fldChar w:fldCharType="end"/>
      </w:r>
      <w:r w:rsidR="0083443C">
        <w:rPr>
          <w:rFonts w:ascii="Times New Roman" w:eastAsia="Times New Roman" w:hAnsi="Times New Roman" w:cs="Times New Roman"/>
        </w:rPr>
        <w:t>.</w:t>
      </w:r>
    </w:p>
    <w:p w14:paraId="24AD40A2" w14:textId="410C6204" w:rsidR="00E328B1" w:rsidDel="001A6553" w:rsidRDefault="00E328B1">
      <w:pPr>
        <w:jc w:val="both"/>
        <w:rPr>
          <w:del w:id="25" w:author="Mathew Hauer" w:date="2022-02-01T08:44:00Z"/>
          <w:rFonts w:ascii="Times New Roman" w:eastAsia="Times New Roman" w:hAnsi="Times New Roman" w:cs="Times New Roman"/>
        </w:rPr>
      </w:pPr>
    </w:p>
    <w:p w14:paraId="0000000B" w14:textId="54A4C8AE" w:rsidR="0069021D" w:rsidRDefault="00E328B1" w:rsidP="00E328B1">
      <w:pPr>
        <w:jc w:val="both"/>
        <w:rPr>
          <w:rFonts w:ascii="Times New Roman" w:eastAsia="Times New Roman" w:hAnsi="Times New Roman" w:cs="Times New Roman"/>
        </w:rPr>
      </w:pPr>
      <w:commentRangeStart w:id="26"/>
      <w:del w:id="27" w:author="Mathew Hauer" w:date="2022-02-01T08:44:00Z">
        <w:r w:rsidRPr="00E328B1" w:rsidDel="001A6553">
          <w:rPr>
            <w:rFonts w:ascii="Times New Roman" w:eastAsia="Times New Roman" w:hAnsi="Times New Roman" w:cs="Times New Roman"/>
            <w:highlight w:val="yellow"/>
          </w:rPr>
          <w:delText>We need introductory sentences to the importance of these methods</w:delText>
        </w:r>
        <w:commentRangeEnd w:id="26"/>
        <w:r w:rsidDel="001A6553">
          <w:rPr>
            <w:rStyle w:val="CommentReference"/>
          </w:rPr>
          <w:commentReference w:id="26"/>
        </w:r>
        <w:r w:rsidRPr="00E328B1" w:rsidDel="001A6553">
          <w:rPr>
            <w:rFonts w:ascii="Times New Roman" w:eastAsia="Times New Roman" w:hAnsi="Times New Roman" w:cs="Times New Roman"/>
            <w:highlight w:val="yellow"/>
          </w:rPr>
          <w:delText>.</w:delText>
        </w:r>
        <w:r w:rsidDel="001A6553">
          <w:rPr>
            <w:rFonts w:ascii="Times New Roman" w:eastAsia="Times New Roman" w:hAnsi="Times New Roman" w:cs="Times New Roman"/>
          </w:rPr>
          <w:delText xml:space="preserve"> </w:delText>
        </w:r>
      </w:del>
      <w:r w:rsidR="00924649">
        <w:rPr>
          <w:rFonts w:ascii="Times New Roman" w:eastAsia="Times New Roman" w:hAnsi="Times New Roman" w:cs="Times New Roman"/>
        </w:rPr>
        <w:t xml:space="preserve">Given the emergence </w:t>
      </w:r>
      <w:r w:rsidR="001A30F0">
        <w:rPr>
          <w:rFonts w:ascii="Times New Roman" w:eastAsia="Times New Roman" w:hAnsi="Times New Roman" w:cs="Times New Roman"/>
        </w:rPr>
        <w:t xml:space="preserve">and growing availability </w:t>
      </w:r>
      <w:r w:rsidR="00924649">
        <w:rPr>
          <w:rFonts w:ascii="Times New Roman" w:eastAsia="Times New Roman" w:hAnsi="Times New Roman" w:cs="Times New Roman"/>
        </w:rPr>
        <w:t>of intensive longitudinal data (IDL), ecological momentary assessments</w:t>
      </w:r>
      <w:r w:rsidR="00A2008B">
        <w:rPr>
          <w:rFonts w:ascii="Times New Roman" w:eastAsia="Times New Roman" w:hAnsi="Times New Roman" w:cs="Times New Roman"/>
        </w:rPr>
        <w:t xml:space="preserve"> (EMA)</w:t>
      </w:r>
      <w:r w:rsidR="00924649">
        <w:rPr>
          <w:rFonts w:ascii="Times New Roman" w:eastAsia="Times New Roman" w:hAnsi="Times New Roman" w:cs="Times New Roman"/>
        </w:rPr>
        <w:t>, and other</w:t>
      </w:r>
      <w:r w:rsidR="00A2008B">
        <w:rPr>
          <w:rFonts w:ascii="Times New Roman" w:eastAsia="Times New Roman" w:hAnsi="Times New Roman" w:cs="Times New Roman"/>
        </w:rPr>
        <w:t xml:space="preserve"> </w:t>
      </w:r>
      <w:r w:rsidR="00155221">
        <w:rPr>
          <w:rFonts w:ascii="Times New Roman" w:eastAsia="Times New Roman" w:hAnsi="Times New Roman" w:cs="Times New Roman"/>
        </w:rPr>
        <w:t xml:space="preserve">sources of information such as </w:t>
      </w:r>
      <w:r w:rsidR="00A2008B">
        <w:rPr>
          <w:rFonts w:ascii="Times New Roman" w:eastAsia="Times New Roman" w:hAnsi="Times New Roman" w:cs="Times New Roman"/>
        </w:rPr>
        <w:t>social media</w:t>
      </w:r>
      <w:r w:rsidR="00155221">
        <w:rPr>
          <w:rFonts w:ascii="Times New Roman" w:eastAsia="Times New Roman" w:hAnsi="Times New Roman" w:cs="Times New Roman"/>
        </w:rPr>
        <w:t xml:space="preserve"> activity or phone us</w:t>
      </w:r>
      <w:r w:rsidR="00F1439B">
        <w:rPr>
          <w:rFonts w:ascii="Times New Roman" w:eastAsia="Times New Roman" w:hAnsi="Times New Roman" w:cs="Times New Roman"/>
        </w:rPr>
        <w:t xml:space="preserve">e, </w:t>
      </w:r>
      <w:r w:rsidR="00924649">
        <w:rPr>
          <w:rFonts w:ascii="Times New Roman" w:eastAsia="Times New Roman" w:hAnsi="Times New Roman" w:cs="Times New Roman"/>
        </w:rPr>
        <w:t>there is increasing need to analyze time series</w:t>
      </w:r>
      <w:r w:rsidR="0034690C">
        <w:rPr>
          <w:rFonts w:ascii="Times New Roman" w:eastAsia="Times New Roman" w:hAnsi="Times New Roman" w:cs="Times New Roman"/>
        </w:rPr>
        <w:t>,</w:t>
      </w:r>
      <w:r w:rsidR="00924649">
        <w:rPr>
          <w:rFonts w:ascii="Times New Roman" w:eastAsia="Times New Roman" w:hAnsi="Times New Roman" w:cs="Times New Roman"/>
        </w:rPr>
        <w:t xml:space="preserve"> and isolate effects within the phenomenon of interest</w:t>
      </w:r>
      <w:r w:rsidR="00A26820">
        <w:rPr>
          <w:rFonts w:ascii="Times New Roman" w:eastAsia="Times New Roman" w:hAnsi="Times New Roman" w:cs="Times New Roman"/>
        </w:rPr>
        <w:t xml:space="preserve"> </w:t>
      </w:r>
      <w:r w:rsidR="00A26820">
        <w:rPr>
          <w:rFonts w:ascii="Times New Roman" w:eastAsia="Times New Roman" w:hAnsi="Times New Roman" w:cs="Times New Roman"/>
        </w:rPr>
        <w:fldChar w:fldCharType="begin" w:fldLock="1"/>
      </w:r>
      <w:r w:rsidR="00CD61B8">
        <w:rPr>
          <w:rFonts w:ascii="Times New Roman" w:eastAsia="Times New Roman" w:hAnsi="Times New Roman" w:cs="Times New Roman"/>
        </w:rPr>
        <w:instrText xml:space="preserve"> ADDIN ZOTERO_ITEM CSL_CITATION {"citationID":"bRGB07PF","properties":{"formattedCitation":"(McNeish et al. 2021; Ram et al. 2020)","plainCitation":"(McNeish et al. 2021; Ram et al. 2020)","noteIndex":0},"citationItems":[{"id":"NIbQowOI/ExHhPEBV","uris":["http://www.mendeley.com/documents/?uuid=0dabd801-a79f-4f56-974f-0a920e083ae9"],"uri":["http://www.mendeley.com/documents/?uuid=0dabd801-a79f-4f56-974f-0a920e083ae9"],"itemData":{"DOI":"10.1080/10705511.2021.1915788","ISSN":"15328007","abstract":"Technological advances have increased the prevalence of intensive longitudinal data as well as statistical techniques appropriate for these data, such as dynamic structural equation modeling (DSEM). Intensive longitudinal designs often investigate constructs related to affect or mood and do so with multiple item scales. However, applications of intensive longitudinal methods often rely on simple sums or averages of the administered items rather than considering a proper measurement model. This paper demonstrates how to incorporate measurement models into DSEM to (1) provide more rigorous measurement of constructs used in intensive longitudinal studies and (2) assess whether scales are invariant across time and across people, which is not possible when item responses are summed or averaged. We provide an example from an ecological momentary assessment study on self-regulation in adults with binge eating disorder and walkthrough how to fit the model in Mplus and how to interpret the results.","author":[{"dropping-particle":"","family":"McNeish","given":"Daniel","non-dropping-particle":"","parse-names":false,"suffix":""},{"dropping-particle":"","family":"Mackinnon","given":"David P.","non-dropping-particle":"","parse-names":false,"suffix":""},{"dropping-particle":"","family":"Marsch","given":"Lisa A.","non-dropping-particle":"","parse-names":false,"suffix":""},{"dropping-particle":"","family":"Poldrack","given":"Russell A.","non-dropping-particle":"","parse-names":false,"suffix":""}],"container-title":"Structural Equation Modeling","id":"ITEM-1","issue":"5","issued":{"date-parts":[["2021"]]},"page":"807-822","publisher":"Routledge","title":"Measurement in Intensive Longitudinal Data","type":"article-journal","volume":"28"}},{"id":"NIbQowOI/zdt5pOar","uris":["http://www.mendeley.com/documents/?uuid=621d0a7a-acef-4f8f-a24b-4c776af0d11e"],"uri":["http://www.mendeley.com/documents/?uuid=621d0a7a-acef-4f8f-a24b-4c776af0d11e"],"itemData":{"DOI":"10.1177/0743558419883362","ISSN":"15526895","abstract":"This study describes when and how adolescents engage with their fast-moving and dynamic digital environment as they go about their daily lives. We illustrate a new approach—screenomics—for capturing, visualizing, and analyzing screenomes, the record of individuals’ day-to-day digital experiences. Sample includes over 500,000 smartphone screenshots provided by four Latino/Hispanic youth, age 14 to 15 years, from low-income, racial/ethnic minority neighborhoods. Screenomes collected from smartphones for 1 to 3 months, as sequences of smartphone screenshots obtained every 5 seconds that the device is activated, are analyzed using computational machinery for processing images and text, machine learning algorithms, human labeling, and qualitative inquiry. Adolescents’ digital lives differ substantially across persons, days, hours, and minutes. Screenomes highlight the extent of switching among multiple applications, and how each adolescent is exposed to different content at different times for different durations—with apps, food-related content, and sentiment as illustrative examples. We propose that the screenome provides the fine granularity of data needed to study individuals’ digital lives, for testing existing theories about media use, and for generation of new theory about the interplay between digital media and development.","author":[{"dropping-particle":"","family":"Ram","given":"Nilam","non-dropping-particle":"","parse-names":false,"suffix":""},{"dropping-particle":"","family":"Yang","given":"Xiao","non-dropping-particle":"","parse-names":false,"suffix":""},{"dropping-particle":"","family":"Cho","given":"Mu Jung","non-dropping-particle":"","parse-names":false,"suffix":""},{"dropping-particle":"","family":"Brinberg","given":"Miriam","non-dropping-particle":"","parse-names":false,"suffix":""},{"dropping-particle":"","family":"Muirhead","given":"Fiona","non-dropping-particle":"","parse-names":false,"suffix":""},{"dropping-particle":"","family":"Reeves","given":"Byron","non-dropping-particle":"","parse-names":false,"suffix":""},{"dropping-particle":"","family":"Robinson","given":"Thomas N.","non-dropping-particle":"","parse-names":false,"suffix":""}],"container-title":"Journal of Adolescent Research","id":"ITEM-2","issue":"1","issued":{"date-parts":[["2020"]]},"page":"16-50","title":"Screenomics: A New Approach for Observing and Studying Individuals’ Digital Lives","type":"article-journal","volume":"35"}}],"schema":"https://github.com/citation-style-language/schema/raw/master/csl-citation.json"} </w:instrText>
      </w:r>
      <w:r w:rsidR="00A26820">
        <w:rPr>
          <w:rFonts w:ascii="Times New Roman" w:eastAsia="Times New Roman" w:hAnsi="Times New Roman" w:cs="Times New Roman"/>
        </w:rPr>
        <w:fldChar w:fldCharType="separate"/>
      </w:r>
      <w:r w:rsidR="00CD61B8" w:rsidRPr="00CD61B8">
        <w:rPr>
          <w:rFonts w:ascii="Times New Roman" w:hAnsi="Times New Roman" w:cs="Times New Roman"/>
        </w:rPr>
        <w:t>(</w:t>
      </w:r>
      <w:proofErr w:type="spellStart"/>
      <w:r w:rsidR="00CD61B8" w:rsidRPr="00CD61B8">
        <w:rPr>
          <w:rFonts w:ascii="Times New Roman" w:hAnsi="Times New Roman" w:cs="Times New Roman"/>
        </w:rPr>
        <w:t>McNeish</w:t>
      </w:r>
      <w:proofErr w:type="spellEnd"/>
      <w:r w:rsidR="00CD61B8" w:rsidRPr="00CD61B8">
        <w:rPr>
          <w:rFonts w:ascii="Times New Roman" w:hAnsi="Times New Roman" w:cs="Times New Roman"/>
        </w:rPr>
        <w:t xml:space="preserve"> et al. 2021; Ram et al. 2020)</w:t>
      </w:r>
      <w:r w:rsidR="00A26820">
        <w:rPr>
          <w:rFonts w:ascii="Times New Roman" w:eastAsia="Times New Roman" w:hAnsi="Times New Roman" w:cs="Times New Roman"/>
        </w:rPr>
        <w:fldChar w:fldCharType="end"/>
      </w:r>
      <w:r w:rsidR="00924649">
        <w:rPr>
          <w:rFonts w:ascii="Times New Roman" w:eastAsia="Times New Roman" w:hAnsi="Times New Roman" w:cs="Times New Roman"/>
        </w:rPr>
        <w:t xml:space="preserve">. </w:t>
      </w:r>
      <w:r w:rsidR="003153FC">
        <w:rPr>
          <w:rFonts w:ascii="Times New Roman" w:eastAsia="Times New Roman" w:hAnsi="Times New Roman" w:cs="Times New Roman"/>
        </w:rPr>
        <w:t xml:space="preserve">This paper provides </w:t>
      </w:r>
      <w:r w:rsidR="0078462F">
        <w:rPr>
          <w:rFonts w:ascii="Times New Roman" w:eastAsia="Times New Roman" w:hAnsi="Times New Roman" w:cs="Times New Roman"/>
        </w:rPr>
        <w:t xml:space="preserve">an </w:t>
      </w:r>
      <w:r w:rsidR="003153FC">
        <w:rPr>
          <w:rFonts w:ascii="Times New Roman" w:eastAsia="Times New Roman" w:hAnsi="Times New Roman" w:cs="Times New Roman"/>
        </w:rPr>
        <w:t>overview of two packages in R that offer specific functions to detect and measure intervention effects</w:t>
      </w:r>
      <w:ins w:id="28" w:author="Mathew Hauer" w:date="2022-02-01T08:44:00Z">
        <w:r w:rsidR="000B2576">
          <w:rPr>
            <w:rFonts w:ascii="Times New Roman" w:eastAsia="Times New Roman" w:hAnsi="Times New Roman" w:cs="Times New Roman"/>
          </w:rPr>
          <w:t xml:space="preserve"> using both inductive and abductive approaches</w:t>
        </w:r>
      </w:ins>
      <w:r w:rsidR="003153FC">
        <w:rPr>
          <w:rFonts w:ascii="Times New Roman" w:eastAsia="Times New Roman" w:hAnsi="Times New Roman" w:cs="Times New Roman"/>
        </w:rPr>
        <w:t xml:space="preserve">: </w:t>
      </w:r>
      <w:proofErr w:type="spellStart"/>
      <w:ins w:id="29" w:author="Mathew Hauer" w:date="2022-02-01T08:45:00Z">
        <w:r w:rsidR="00111A6C">
          <w:rPr>
            <w:rFonts w:ascii="Times New Roman" w:eastAsia="Times New Roman" w:hAnsi="Times New Roman" w:cs="Times New Roman"/>
            <w:i/>
          </w:rPr>
          <w:t>CausalImpact</w:t>
        </w:r>
        <w:proofErr w:type="spellEnd"/>
        <w:r w:rsidR="00111A6C">
          <w:rPr>
            <w:rFonts w:ascii="Times New Roman" w:eastAsia="Times New Roman" w:hAnsi="Times New Roman" w:cs="Times New Roman"/>
          </w:rPr>
          <w:t xml:space="preserve"> package </w:t>
        </w:r>
        <w:r w:rsidR="00111A6C">
          <w:rPr>
            <w:rFonts w:ascii="Times New Roman" w:eastAsia="Times New Roman" w:hAnsi="Times New Roman" w:cs="Times New Roman"/>
          </w:rPr>
          <w:fldChar w:fldCharType="begin" w:fldLock="1"/>
        </w:r>
        <w:r w:rsidR="00111A6C">
          <w:rPr>
            <w:rFonts w:ascii="Times New Roman" w:eastAsia="Times New Roman" w:hAnsi="Times New Roman" w:cs="Times New Roman"/>
          </w:rPr>
          <w:instrText xml:space="preserve"> ADDIN ZOTERO_ITEM CSL_CITATION {"citationID":"3xAr3tSy","properties":{"formattedCitation":"(Brodersen and Hauser 2021)","plainCitation":"(Brodersen and Hauser 2021)","noteIndex":0},"citationItems":[{"id":"NIbQowOI/DdpCx5P9","uris":["http://www.mendeley.com/documents/?uuid=81c68e7c-60a7-4a10-ab06-f2c7645cb4a9"],"uri":["http://www.mendeley.com/documents/?uuid=81c68e7c-60a7-4a10-ab06-f2c7645cb4a9"],"itemData":{"DOI":"10.1214/14-AOAS788&gt;.See","author":[{"dropping-particle":"","family":"Brodersen","given":"Kay H.","non-dropping-particle":"","parse-names":false,"suffix":""},{"dropping-particle":"","family":"Hauser","given":"Alain","non-dropping-particle":"","parse-names":false,"suffix":""}],"id":"ITEM-1","issued":{"date-parts":[["2021"]]},"page":"1-8","title":"Package 'CausalImpact'","type":"article"}}],"schema":"https://github.com/citation-style-language/schema/raw/master/csl-citation.json"} </w:instrText>
        </w:r>
        <w:r w:rsidR="00111A6C">
          <w:rPr>
            <w:rFonts w:ascii="Times New Roman" w:eastAsia="Times New Roman" w:hAnsi="Times New Roman" w:cs="Times New Roman"/>
          </w:rPr>
          <w:fldChar w:fldCharType="separate"/>
        </w:r>
        <w:r w:rsidR="00111A6C" w:rsidRPr="00CD61B8">
          <w:rPr>
            <w:rFonts w:ascii="Times New Roman" w:hAnsi="Times New Roman" w:cs="Times New Roman"/>
          </w:rPr>
          <w:t>(</w:t>
        </w:r>
        <w:proofErr w:type="spellStart"/>
        <w:r w:rsidR="00111A6C" w:rsidRPr="00CD61B8">
          <w:rPr>
            <w:rFonts w:ascii="Times New Roman" w:hAnsi="Times New Roman" w:cs="Times New Roman"/>
          </w:rPr>
          <w:t>Brodersen</w:t>
        </w:r>
        <w:proofErr w:type="spellEnd"/>
        <w:r w:rsidR="00111A6C" w:rsidRPr="00CD61B8">
          <w:rPr>
            <w:rFonts w:ascii="Times New Roman" w:hAnsi="Times New Roman" w:cs="Times New Roman"/>
          </w:rPr>
          <w:t xml:space="preserve"> and Hauser 2021)</w:t>
        </w:r>
        <w:r w:rsidR="00111A6C">
          <w:rPr>
            <w:rFonts w:ascii="Times New Roman" w:eastAsia="Times New Roman" w:hAnsi="Times New Roman" w:cs="Times New Roman"/>
          </w:rPr>
          <w:fldChar w:fldCharType="end"/>
        </w:r>
        <w:r w:rsidR="00111A6C">
          <w:rPr>
            <w:rFonts w:ascii="Times New Roman" w:eastAsia="Times New Roman" w:hAnsi="Times New Roman" w:cs="Times New Roman"/>
          </w:rPr>
          <w:t xml:space="preserve"> and </w:t>
        </w:r>
      </w:ins>
      <w:proofErr w:type="spellStart"/>
      <w:r w:rsidR="003153FC">
        <w:rPr>
          <w:rFonts w:ascii="Times New Roman" w:eastAsia="Times New Roman" w:hAnsi="Times New Roman" w:cs="Times New Roman"/>
          <w:i/>
        </w:rPr>
        <w:t>tsoutlier</w:t>
      </w:r>
      <w:proofErr w:type="spellEnd"/>
      <w:r w:rsidR="002C114C">
        <w:rPr>
          <w:rFonts w:ascii="Times New Roman" w:eastAsia="Times New Roman" w:hAnsi="Times New Roman" w:cs="Times New Roman"/>
        </w:rPr>
        <w:t xml:space="preserve"> package </w:t>
      </w:r>
      <w:r w:rsidR="002C114C">
        <w:rPr>
          <w:rFonts w:ascii="Times New Roman" w:eastAsia="Times New Roman" w:hAnsi="Times New Roman" w:cs="Times New Roman"/>
        </w:rPr>
        <w:fldChar w:fldCharType="begin" w:fldLock="1"/>
      </w:r>
      <w:r w:rsidR="00CD61B8">
        <w:rPr>
          <w:rFonts w:ascii="Times New Roman" w:eastAsia="Times New Roman" w:hAnsi="Times New Roman" w:cs="Times New Roman"/>
        </w:rPr>
        <w:instrText xml:space="preserve"> ADDIN ZOTERO_ITEM CSL_CITATION {"citationID":"IWBaiDQR","properties":{"formattedCitation":"(L\\uc0\\u243{}pez-de-Lacalle 2019)","plainCitation":"(López-de-Lacalle 2019)","noteIndex":0},"citationItems":[{"id":"NIbQowOI/WammGtqr","uris":["http://www.mendeley.com/documents/?uuid=f4f0c0be-a61e-4a73-a3d8-e70abe21b88f"],"uri":["http://www.mendeley.com/documents/?uuid=f4f0c0be-a61e-4a73-a3d8-e70abe21b88f"],"itemData":{"abstract":"Time series data often undergo sudden changes that alter the dynamics of the data transitory or permanently. These changes are typically non-systematic and cannot be captured by standard time series models. That's why they are known as exogenous or outlier effects. Detecting outliers is important because they have an impact on the selection of the model, the estimation of parameters and, consequently, on forecasts. An automatic procedure described in the literature to detect outliers in time series is implemented in the tsoutliers R package. Main changes in version 0.6-5 (for details see the NEWS file): • Changes : The outliers detected at each iteration of the procedure are checked so that At each iteration of the procedure, outliers identified at consecutive time points are discarded keeping the outlier with the highest t-statistic in absolute value. This is done for all types of outliers, before it was done only for LS. • The following change in R 3.2.1, arima(*, xreg = .) (for d ¿= 1) computes estimated variances based on the number of effective observations as in R version 3.0.","author":[{"dropping-particle":"","family":"López-de-Lacalle","given":"Javier","non-dropping-particle":"","parse-names":false,"suffix":""}],"id":"ITEM-1","issued":{"date-parts":[["2019"]]},"title":"tsoutliers R Package for Detection of Outliers in Time Series","type":"article"}}],"schema":"https://github.com/citation-style-language/schema/raw/master/csl-citation.json"} </w:instrText>
      </w:r>
      <w:r w:rsidR="002C114C">
        <w:rPr>
          <w:rFonts w:ascii="Times New Roman" w:eastAsia="Times New Roman" w:hAnsi="Times New Roman" w:cs="Times New Roman"/>
        </w:rPr>
        <w:fldChar w:fldCharType="separate"/>
      </w:r>
      <w:r w:rsidR="00CD61B8" w:rsidRPr="00CD61B8">
        <w:rPr>
          <w:rFonts w:ascii="Times New Roman" w:hAnsi="Times New Roman" w:cs="Times New Roman"/>
          <w:szCs w:val="24"/>
        </w:rPr>
        <w:t>(López-de-</w:t>
      </w:r>
      <w:proofErr w:type="spellStart"/>
      <w:r w:rsidR="00CD61B8" w:rsidRPr="00CD61B8">
        <w:rPr>
          <w:rFonts w:ascii="Times New Roman" w:hAnsi="Times New Roman" w:cs="Times New Roman"/>
          <w:szCs w:val="24"/>
        </w:rPr>
        <w:t>Lacalle</w:t>
      </w:r>
      <w:proofErr w:type="spellEnd"/>
      <w:r w:rsidR="00CD61B8" w:rsidRPr="00CD61B8">
        <w:rPr>
          <w:rFonts w:ascii="Times New Roman" w:hAnsi="Times New Roman" w:cs="Times New Roman"/>
          <w:szCs w:val="24"/>
        </w:rPr>
        <w:t xml:space="preserve"> 2019)</w:t>
      </w:r>
      <w:r w:rsidR="002C114C">
        <w:rPr>
          <w:rFonts w:ascii="Times New Roman" w:eastAsia="Times New Roman" w:hAnsi="Times New Roman" w:cs="Times New Roman"/>
        </w:rPr>
        <w:fldChar w:fldCharType="end"/>
      </w:r>
      <w:del w:id="30" w:author="Mathew Hauer" w:date="2022-02-01T08:45:00Z">
        <w:r w:rsidR="003153FC" w:rsidDel="00111A6C">
          <w:rPr>
            <w:rFonts w:ascii="Times New Roman" w:eastAsia="Times New Roman" w:hAnsi="Times New Roman" w:cs="Times New Roman"/>
          </w:rPr>
          <w:delText xml:space="preserve"> and </w:delText>
        </w:r>
        <w:r w:rsidR="003153FC" w:rsidDel="00111A6C">
          <w:rPr>
            <w:rFonts w:ascii="Times New Roman" w:eastAsia="Times New Roman" w:hAnsi="Times New Roman" w:cs="Times New Roman"/>
            <w:i/>
          </w:rPr>
          <w:delText>CausalImpact</w:delText>
        </w:r>
        <w:r w:rsidR="00B46DE8" w:rsidDel="00111A6C">
          <w:rPr>
            <w:rFonts w:ascii="Times New Roman" w:eastAsia="Times New Roman" w:hAnsi="Times New Roman" w:cs="Times New Roman"/>
          </w:rPr>
          <w:delText xml:space="preserve"> package </w:delText>
        </w:r>
        <w:r w:rsidR="00B46DE8" w:rsidDel="00111A6C">
          <w:rPr>
            <w:rFonts w:ascii="Times New Roman" w:eastAsia="Times New Roman" w:hAnsi="Times New Roman" w:cs="Times New Roman"/>
          </w:rPr>
          <w:fldChar w:fldCharType="begin" w:fldLock="1"/>
        </w:r>
        <w:r w:rsidR="00CD61B8" w:rsidDel="00111A6C">
          <w:rPr>
            <w:rFonts w:ascii="Times New Roman" w:eastAsia="Times New Roman" w:hAnsi="Times New Roman" w:cs="Times New Roman"/>
          </w:rPr>
          <w:delInstrText xml:space="preserve"> ADDIN ZOTERO_ITEM CSL_CITATION {"citationID":"3xAr3tSy","properties":{"formattedCitation":"(Brodersen and Hauser 2021)","plainCitation":"(Brodersen and Hauser 2021)","noteIndex":0},"citationItems":[{"id":"NIbQowOI/DdpCx5P9","uris":["http://www.mendeley.com/documents/?uuid=81c68e7c-60a7-4a10-ab06-f2c7645cb4a9"],"uri":["http://www.mendeley.com/documents/?uuid=81c68e7c-60a7-4a10-ab06-f2c7645cb4a9"],"itemData":{"DOI":"10.1214/14-AOAS788&gt;.See","author":[{"dropping-particle":"","family":"Brodersen","given":"Kay H.","non-dropping-particle":"","parse-names":false,"suffix":""},{"dropping-particle":"","family":"Hauser","given":"Alain","non-dropping-particle":"","parse-names":false,"suffix":""}],"id":"ITEM-1","issued":{"date-parts":[["2021"]]},"page":"1-8","title":"Package 'CausalImpact'","type":"article"}}],"schema":"https://github.com/citation-style-language/schema/raw/master/csl-citation.json"} </w:delInstrText>
        </w:r>
        <w:r w:rsidR="00B46DE8" w:rsidDel="00111A6C">
          <w:rPr>
            <w:rFonts w:ascii="Times New Roman" w:eastAsia="Times New Roman" w:hAnsi="Times New Roman" w:cs="Times New Roman"/>
          </w:rPr>
          <w:fldChar w:fldCharType="separate"/>
        </w:r>
        <w:r w:rsidR="00CD61B8" w:rsidRPr="00CD61B8" w:rsidDel="00111A6C">
          <w:rPr>
            <w:rFonts w:ascii="Times New Roman" w:hAnsi="Times New Roman" w:cs="Times New Roman"/>
          </w:rPr>
          <w:delText>(Brodersen and Hauser 2021)</w:delText>
        </w:r>
        <w:r w:rsidR="00B46DE8" w:rsidDel="00111A6C">
          <w:rPr>
            <w:rFonts w:ascii="Times New Roman" w:eastAsia="Times New Roman" w:hAnsi="Times New Roman" w:cs="Times New Roman"/>
          </w:rPr>
          <w:fldChar w:fldCharType="end"/>
        </w:r>
      </w:del>
      <w:r w:rsidR="003153FC">
        <w:rPr>
          <w:rFonts w:ascii="Times New Roman" w:eastAsia="Times New Roman" w:hAnsi="Times New Roman" w:cs="Times New Roman"/>
        </w:rPr>
        <w:t xml:space="preserve">. In the following software review, we first describe the illustrative data used in this paper, then provide sample code and explore some of the options available within both packages. We conclude this software review by comparing and discussing the results derived from both functions. </w:t>
      </w:r>
    </w:p>
    <w:p w14:paraId="0000000C" w14:textId="77777777" w:rsidR="0069021D" w:rsidRDefault="003153FC">
      <w:pPr>
        <w:jc w:val="both"/>
        <w:rPr>
          <w:rFonts w:ascii="Times New Roman" w:eastAsia="Times New Roman" w:hAnsi="Times New Roman" w:cs="Times New Roman"/>
          <w:b/>
        </w:rPr>
      </w:pPr>
      <w:r>
        <w:rPr>
          <w:rFonts w:ascii="Times New Roman" w:eastAsia="Times New Roman" w:hAnsi="Times New Roman" w:cs="Times New Roman"/>
          <w:b/>
        </w:rPr>
        <w:t>ILLUSTRATIVE DATA</w:t>
      </w:r>
    </w:p>
    <w:p w14:paraId="0000000D" w14:textId="21C769CF" w:rsidR="0069021D" w:rsidRDefault="003153FC">
      <w:pPr>
        <w:jc w:val="both"/>
        <w:rPr>
          <w:rFonts w:ascii="Times New Roman" w:eastAsia="Times New Roman" w:hAnsi="Times New Roman" w:cs="Times New Roman"/>
        </w:rPr>
      </w:pPr>
      <w:r>
        <w:rPr>
          <w:rFonts w:ascii="Times New Roman" w:eastAsia="Times New Roman" w:hAnsi="Times New Roman" w:cs="Times New Roman"/>
        </w:rPr>
        <w:t>We will use monthly death counts from the Puerto Rico Vital Statistics System to illustrate the functionality of</w:t>
      </w:r>
      <w:r w:rsidR="006E5FB5">
        <w:rPr>
          <w:rFonts w:ascii="Times New Roman" w:eastAsia="Times New Roman" w:hAnsi="Times New Roman" w:cs="Times New Roman"/>
        </w:rPr>
        <w:t xml:space="preserve"> the</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tsoutliers</w:t>
      </w:r>
      <w:proofErr w:type="spellEnd"/>
      <w:r>
        <w:rPr>
          <w:rFonts w:ascii="Times New Roman" w:eastAsia="Times New Roman" w:hAnsi="Times New Roman" w:cs="Times New Roman"/>
        </w:rPr>
        <w:t xml:space="preserve"> and </w:t>
      </w:r>
      <w:proofErr w:type="spellStart"/>
      <w:r w:rsidR="00706143" w:rsidRPr="00AB09EA">
        <w:rPr>
          <w:rFonts w:ascii="Times New Roman" w:eastAsia="Times New Roman" w:hAnsi="Times New Roman" w:cs="Times New Roman"/>
          <w:i/>
        </w:rPr>
        <w:t>C</w:t>
      </w:r>
      <w:r>
        <w:rPr>
          <w:rFonts w:ascii="Times New Roman" w:eastAsia="Times New Roman" w:hAnsi="Times New Roman" w:cs="Times New Roman"/>
          <w:i/>
        </w:rPr>
        <w:t>ausal</w:t>
      </w:r>
      <w:r w:rsidR="00706143">
        <w:rPr>
          <w:rFonts w:ascii="Times New Roman" w:eastAsia="Times New Roman" w:hAnsi="Times New Roman" w:cs="Times New Roman"/>
          <w:i/>
        </w:rPr>
        <w:t>I</w:t>
      </w:r>
      <w:r>
        <w:rPr>
          <w:rFonts w:ascii="Times New Roman" w:eastAsia="Times New Roman" w:hAnsi="Times New Roman" w:cs="Times New Roman"/>
          <w:i/>
        </w:rPr>
        <w:t>mpact</w:t>
      </w:r>
      <w:proofErr w:type="spellEnd"/>
      <w:r w:rsidR="006E5FB5">
        <w:rPr>
          <w:rFonts w:ascii="Times New Roman" w:eastAsia="Times New Roman" w:hAnsi="Times New Roman" w:cs="Times New Roman"/>
          <w:i/>
        </w:rPr>
        <w:t xml:space="preserve"> </w:t>
      </w:r>
      <w:r w:rsidR="006E5FB5">
        <w:rPr>
          <w:rFonts w:ascii="Times New Roman" w:eastAsia="Times New Roman" w:hAnsi="Times New Roman" w:cs="Times New Roman"/>
        </w:rPr>
        <w:t>packages</w:t>
      </w:r>
      <w:r>
        <w:rPr>
          <w:rFonts w:ascii="Times New Roman" w:eastAsia="Times New Roman" w:hAnsi="Times New Roman" w:cs="Times New Roman"/>
        </w:rPr>
        <w:t>. The data contain monthly aggregates of deaths for Puerto Rico between 2010 and 2018. These data have been used in previous …</w:t>
      </w:r>
    </w:p>
    <w:p w14:paraId="0000000E" w14:textId="7440171B" w:rsidR="0069021D" w:rsidRDefault="003153FC">
      <w:pPr>
        <w:jc w:val="center"/>
        <w:rPr>
          <w:rFonts w:ascii="Times New Roman" w:eastAsia="Times New Roman" w:hAnsi="Times New Roman" w:cs="Times New Roman"/>
        </w:rPr>
      </w:pPr>
      <w:commentRangeStart w:id="31"/>
      <w:r>
        <w:rPr>
          <w:rFonts w:ascii="Times New Roman" w:eastAsia="Times New Roman" w:hAnsi="Times New Roman" w:cs="Times New Roman"/>
        </w:rPr>
        <w:t>/Head Print Table 1 Here/</w:t>
      </w:r>
      <w:commentRangeEnd w:id="31"/>
      <w:r w:rsidR="0094490D">
        <w:rPr>
          <w:rStyle w:val="CommentReference"/>
        </w:rPr>
        <w:commentReference w:id="31"/>
      </w:r>
    </w:p>
    <w:p w14:paraId="59C36E6D" w14:textId="6AC27323" w:rsidR="002164A6" w:rsidRPr="002164A6" w:rsidRDefault="002164A6" w:rsidP="002164A6">
      <w:pPr>
        <w:rPr>
          <w:rFonts w:ascii="Times New Roman" w:eastAsia="Times New Roman" w:hAnsi="Times New Roman" w:cs="Times New Roman"/>
          <w:b/>
        </w:rPr>
      </w:pPr>
      <w:r w:rsidRPr="002164A6">
        <w:rPr>
          <w:rFonts w:ascii="Times New Roman" w:eastAsia="Times New Roman" w:hAnsi="Times New Roman" w:cs="Times New Roman"/>
          <w:b/>
        </w:rPr>
        <w:t>R PACKAGES FOR DETECTION AND MEASURING INTERVENTIONS</w:t>
      </w:r>
    </w:p>
    <w:p w14:paraId="123DAEE5" w14:textId="77777777" w:rsidR="00111A6C" w:rsidRDefault="00111A6C" w:rsidP="00111A6C">
      <w:pPr>
        <w:jc w:val="both"/>
        <w:rPr>
          <w:moveTo w:id="32" w:author="Mathew Hauer" w:date="2022-02-01T08:46:00Z"/>
          <w:rFonts w:ascii="Times New Roman" w:eastAsia="Times New Roman" w:hAnsi="Times New Roman" w:cs="Times New Roman"/>
          <w:b/>
          <w:i/>
        </w:rPr>
      </w:pPr>
      <w:moveToRangeStart w:id="33" w:author="Mathew Hauer" w:date="2022-02-01T08:46:00Z" w:name="move94597594"/>
      <w:proofErr w:type="spellStart"/>
      <w:moveTo w:id="34" w:author="Mathew Hauer" w:date="2022-02-01T08:46:00Z">
        <w:r>
          <w:rPr>
            <w:rFonts w:ascii="Times New Roman" w:eastAsia="Times New Roman" w:hAnsi="Times New Roman" w:cs="Times New Roman"/>
            <w:b/>
            <w:i/>
          </w:rPr>
          <w:lastRenderedPageBreak/>
          <w:t>CausalImpact</w:t>
        </w:r>
        <w:proofErr w:type="spellEnd"/>
        <w:r>
          <w:rPr>
            <w:rFonts w:ascii="Times New Roman" w:eastAsia="Times New Roman" w:hAnsi="Times New Roman" w:cs="Times New Roman"/>
            <w:b/>
            <w:i/>
          </w:rPr>
          <w:t xml:space="preserve">() in the </w:t>
        </w:r>
        <w:proofErr w:type="spellStart"/>
        <w:r>
          <w:rPr>
            <w:rFonts w:ascii="Times New Roman" w:eastAsia="Times New Roman" w:hAnsi="Times New Roman" w:cs="Times New Roman"/>
            <w:b/>
            <w:i/>
          </w:rPr>
          <w:t>CausalImpact</w:t>
        </w:r>
        <w:proofErr w:type="spellEnd"/>
        <w:r>
          <w:rPr>
            <w:rFonts w:ascii="Times New Roman" w:eastAsia="Times New Roman" w:hAnsi="Times New Roman" w:cs="Times New Roman"/>
            <w:b/>
            <w:i/>
          </w:rPr>
          <w:t xml:space="preserve"> package</w:t>
        </w:r>
      </w:moveTo>
    </w:p>
    <w:p w14:paraId="636B3AE4" w14:textId="4D524FB6" w:rsidR="00111A6C" w:rsidRDefault="00111A6C" w:rsidP="00111A6C">
      <w:pPr>
        <w:jc w:val="both"/>
        <w:rPr>
          <w:moveTo w:id="35" w:author="Mathew Hauer" w:date="2022-02-01T08:46:00Z"/>
          <w:rFonts w:ascii="Times New Roman" w:eastAsia="Times New Roman" w:hAnsi="Times New Roman" w:cs="Times New Roman"/>
        </w:rPr>
      </w:pPr>
      <w:moveTo w:id="36" w:author="Mathew Hauer" w:date="2022-02-01T08:46:00Z">
        <w:r>
          <w:rPr>
            <w:rFonts w:ascii="Times New Roman" w:eastAsia="Times New Roman" w:hAnsi="Times New Roman" w:cs="Times New Roman"/>
          </w:rPr>
          <w:t xml:space="preserve">The </w:t>
        </w:r>
        <w:proofErr w:type="spellStart"/>
        <w:r>
          <w:rPr>
            <w:rFonts w:ascii="Times New Roman" w:eastAsia="Times New Roman" w:hAnsi="Times New Roman" w:cs="Times New Roman"/>
          </w:rPr>
          <w:t>CausalImpact</w:t>
        </w:r>
        <w:proofErr w:type="spellEnd"/>
        <w:r>
          <w:rPr>
            <w:rFonts w:ascii="Times New Roman" w:eastAsia="Times New Roman" w:hAnsi="Times New Roman" w:cs="Times New Roman"/>
          </w:rPr>
          <w:t xml:space="preserve"> package developed by Kay H. </w:t>
        </w:r>
        <w:proofErr w:type="spellStart"/>
        <w:r>
          <w:rPr>
            <w:rFonts w:ascii="Times New Roman" w:eastAsia="Times New Roman" w:hAnsi="Times New Roman" w:cs="Times New Roman"/>
          </w:rPr>
          <w:t>Brodersen</w:t>
        </w:r>
        <w:proofErr w:type="spellEnd"/>
        <w:r>
          <w:rPr>
            <w:rFonts w:ascii="Times New Roman" w:eastAsia="Times New Roman" w:hAnsi="Times New Roman" w:cs="Times New Roman"/>
          </w:rPr>
          <w:t xml:space="preserve"> and Alain Hauser implements a Bayesian approach to the estimation of causal impact in time series </w:t>
        </w:r>
        <w:del w:id="37" w:author="Mathew Hauer" w:date="2022-02-01T08:47:00Z">
          <w:r w:rsidDel="005F4F76">
            <w:rPr>
              <w:rFonts w:ascii="Times New Roman" w:eastAsia="Times New Roman" w:hAnsi="Times New Roman" w:cs="Times New Roman"/>
            </w:rPr>
            <w:delText>which had been formulated by Brodersen and colleagues in 2015</w:delText>
          </w:r>
        </w:del>
      </w:moveTo>
      <w:ins w:id="38" w:author="Mathew Hauer" w:date="2022-02-01T08:47:00Z">
        <w:r w:rsidR="005F4F76">
          <w:rPr>
            <w:rFonts w:ascii="Times New Roman" w:eastAsia="Times New Roman" w:hAnsi="Times New Roman" w:cs="Times New Roman"/>
          </w:rPr>
          <w:t xml:space="preserve">and utilizes a classic, inductive approach to measuring causal intervention </w:t>
        </w:r>
      </w:ins>
      <w:moveTo w:id="39" w:author="Mathew Hauer" w:date="2022-02-01T08:46:00Z">
        <w:r>
          <w:rPr>
            <w:rFonts w:ascii="Times New Roman" w:eastAsia="Times New Roman" w:hAnsi="Times New Roman" w:cs="Times New Roman"/>
          </w:rPr>
          <w:t xml:space="preserve"> </w:t>
        </w:r>
      </w:moveTo>
      <w:ins w:id="40" w:author="Mathew Hauer" w:date="2022-02-01T08:47:00Z">
        <w:r w:rsidR="005F4F76">
          <w:rPr>
            <w:rFonts w:ascii="Times New Roman" w:eastAsia="Times New Roman" w:hAnsi="Times New Roman" w:cs="Times New Roman"/>
          </w:rPr>
          <w:t xml:space="preserve">effects </w:t>
        </w:r>
      </w:ins>
      <w:moveTo w:id="41" w:author="Mathew Hauer" w:date="2022-02-01T08:46:00Z">
        <w:r>
          <w:rPr>
            <w:rFonts w:ascii="Times New Roman" w:eastAsia="Times New Roman" w:hAnsi="Times New Roman" w:cs="Times New Roman"/>
          </w:rPr>
          <w:t>(</w:t>
        </w:r>
        <w:proofErr w:type="spellStart"/>
        <w:r>
          <w:rPr>
            <w:rFonts w:ascii="Times New Roman" w:eastAsia="Times New Roman" w:hAnsi="Times New Roman" w:cs="Times New Roman"/>
          </w:rPr>
          <w:t>Brodersen</w:t>
        </w:r>
        <w:proofErr w:type="spellEnd"/>
        <w:r>
          <w:rPr>
            <w:rFonts w:ascii="Times New Roman" w:eastAsia="Times New Roman" w:hAnsi="Times New Roman" w:cs="Times New Roman"/>
          </w:rPr>
          <w:t xml:space="preserve"> et al., 2015). It computes a causal impact as well as its duration using a pre- and post-intervention approach. </w:t>
        </w:r>
        <w:proofErr w:type="spellStart"/>
        <w:r>
          <w:rPr>
            <w:rFonts w:ascii="Times New Roman" w:eastAsia="Times New Roman" w:hAnsi="Times New Roman" w:cs="Times New Roman"/>
            <w:i/>
          </w:rPr>
          <w:t>CausalImpact</w:t>
        </w:r>
        <w:proofErr w:type="spellEnd"/>
        <w:r>
          <w:rPr>
            <w:rFonts w:ascii="Times New Roman" w:eastAsia="Times New Roman" w:hAnsi="Times New Roman" w:cs="Times New Roman"/>
          </w:rPr>
          <w:t xml:space="preserve"> assumes that a time series can be explained by a set of covariates which are not affected by the intervention we are trying to measure. We use the previously introduced dataset to demonstrate three of the multiple ways this package can be used. First, we rely on an autoregressive model that uses the time series past information to forecast a potential route. Second, we rely on the autoregressive model but controlling for population size. Third, we rely on the death counts from a state that was not affected by Hurricane María to produce the counterfactual model. </w:t>
        </w:r>
      </w:moveTo>
    </w:p>
    <w:p w14:paraId="23BF2368" w14:textId="77777777" w:rsidR="00111A6C" w:rsidRDefault="00111A6C" w:rsidP="00111A6C">
      <w:pPr>
        <w:jc w:val="both"/>
        <w:rPr>
          <w:moveTo w:id="42" w:author="Mathew Hauer" w:date="2022-02-01T08:46:00Z"/>
          <w:rFonts w:ascii="Times New Roman" w:eastAsia="Times New Roman" w:hAnsi="Times New Roman" w:cs="Times New Roman"/>
        </w:rPr>
      </w:pPr>
      <w:moveTo w:id="43" w:author="Mathew Hauer" w:date="2022-02-01T08:46:00Z">
        <w:r>
          <w:rPr>
            <w:rFonts w:ascii="Times New Roman" w:eastAsia="Times New Roman" w:hAnsi="Times New Roman" w:cs="Times New Roman"/>
          </w:rPr>
          <w:t xml:space="preserve">Usage of </w:t>
        </w:r>
        <w:proofErr w:type="spellStart"/>
        <w:r>
          <w:rPr>
            <w:rFonts w:ascii="Times New Roman" w:eastAsia="Times New Roman" w:hAnsi="Times New Roman" w:cs="Times New Roman"/>
          </w:rPr>
          <w:t>CausalImpact</w:t>
        </w:r>
        <w:proofErr w:type="spellEnd"/>
        <w:r>
          <w:rPr>
            <w:rFonts w:ascii="Times New Roman" w:eastAsia="Times New Roman" w:hAnsi="Times New Roman" w:cs="Times New Roman"/>
          </w:rPr>
          <w:t>() is shown below with all arguments set to the default:</w:t>
        </w:r>
      </w:moveTo>
    </w:p>
    <w:p w14:paraId="76BE19CE" w14:textId="77777777" w:rsidR="00111A6C" w:rsidRDefault="00111A6C" w:rsidP="00111A6C">
      <w:pPr>
        <w:ind w:left="720"/>
        <w:jc w:val="both"/>
        <w:rPr>
          <w:moveTo w:id="44" w:author="Mathew Hauer" w:date="2022-02-01T08:46:00Z"/>
          <w:rFonts w:ascii="Times New Roman" w:eastAsia="Times New Roman" w:hAnsi="Times New Roman" w:cs="Times New Roman"/>
        </w:rPr>
      </w:pPr>
      <w:proofErr w:type="spellStart"/>
      <w:moveTo w:id="45" w:author="Mathew Hauer" w:date="2022-02-01T08:46:00Z">
        <w:r>
          <w:rPr>
            <w:rFonts w:ascii="Times New Roman" w:eastAsia="Times New Roman" w:hAnsi="Times New Roman" w:cs="Times New Roman"/>
          </w:rPr>
          <w:t>CausalImpact</w:t>
        </w:r>
        <w:proofErr w:type="spellEnd"/>
        <w:r>
          <w:rPr>
            <w:rFonts w:ascii="Times New Roman" w:eastAsia="Times New Roman" w:hAnsi="Times New Roman" w:cs="Times New Roman"/>
          </w:rPr>
          <w:t xml:space="preserve">(data = NULL, </w:t>
        </w:r>
        <w:proofErr w:type="spellStart"/>
        <w:r>
          <w:rPr>
            <w:rFonts w:ascii="Times New Roman" w:eastAsia="Times New Roman" w:hAnsi="Times New Roman" w:cs="Times New Roman"/>
          </w:rPr>
          <w:t>pre.period</w:t>
        </w:r>
        <w:proofErr w:type="spellEnd"/>
        <w:r>
          <w:rPr>
            <w:rFonts w:ascii="Times New Roman" w:eastAsia="Times New Roman" w:hAnsi="Times New Roman" w:cs="Times New Roman"/>
          </w:rPr>
          <w:t xml:space="preserve"> = NULL, </w:t>
        </w:r>
        <w:proofErr w:type="spellStart"/>
        <w:r>
          <w:rPr>
            <w:rFonts w:ascii="Times New Roman" w:eastAsia="Times New Roman" w:hAnsi="Times New Roman" w:cs="Times New Roman"/>
          </w:rPr>
          <w:t>post.period</w:t>
        </w:r>
        <w:proofErr w:type="spellEnd"/>
        <w:r>
          <w:rPr>
            <w:rFonts w:ascii="Times New Roman" w:eastAsia="Times New Roman" w:hAnsi="Times New Roman" w:cs="Times New Roman"/>
          </w:rPr>
          <w:t xml:space="preserve"> = NULL, </w:t>
        </w:r>
        <w:proofErr w:type="spellStart"/>
        <w:r>
          <w:rPr>
            <w:rFonts w:ascii="Times New Roman" w:eastAsia="Times New Roman" w:hAnsi="Times New Roman" w:cs="Times New Roman"/>
          </w:rPr>
          <w:t>model.args</w:t>
        </w:r>
        <w:proofErr w:type="spellEnd"/>
        <w:r>
          <w:rPr>
            <w:rFonts w:ascii="Times New Roman" w:eastAsia="Times New Roman" w:hAnsi="Times New Roman" w:cs="Times New Roman"/>
          </w:rPr>
          <w:t xml:space="preserve"> = NULL,  </w:t>
        </w:r>
        <w:proofErr w:type="spellStart"/>
        <w:r>
          <w:rPr>
            <w:rFonts w:ascii="Times New Roman" w:eastAsia="Times New Roman" w:hAnsi="Times New Roman" w:cs="Times New Roman"/>
          </w:rPr>
          <w:t>bsts.model</w:t>
        </w:r>
        <w:proofErr w:type="spellEnd"/>
        <w:r>
          <w:rPr>
            <w:rFonts w:ascii="Times New Roman" w:eastAsia="Times New Roman" w:hAnsi="Times New Roman" w:cs="Times New Roman"/>
          </w:rPr>
          <w:t xml:space="preserve"> = NULL, </w:t>
        </w:r>
        <w:proofErr w:type="spellStart"/>
        <w:r>
          <w:rPr>
            <w:rFonts w:ascii="Times New Roman" w:eastAsia="Times New Roman" w:hAnsi="Times New Roman" w:cs="Times New Roman"/>
          </w:rPr>
          <w:t>post.period.response</w:t>
        </w:r>
        <w:proofErr w:type="spellEnd"/>
        <w:r>
          <w:rPr>
            <w:rFonts w:ascii="Times New Roman" w:eastAsia="Times New Roman" w:hAnsi="Times New Roman" w:cs="Times New Roman"/>
          </w:rPr>
          <w:t xml:space="preserve"> = NULL, alpha = 0.05)</w:t>
        </w:r>
      </w:moveTo>
    </w:p>
    <w:p w14:paraId="75F0E98C" w14:textId="77777777" w:rsidR="00111A6C" w:rsidRDefault="00111A6C" w:rsidP="00111A6C">
      <w:pPr>
        <w:jc w:val="both"/>
        <w:rPr>
          <w:moveTo w:id="46" w:author="Mathew Hauer" w:date="2022-02-01T08:46:00Z"/>
          <w:rFonts w:ascii="Times New Roman" w:eastAsia="Times New Roman" w:hAnsi="Times New Roman" w:cs="Times New Roman"/>
        </w:rPr>
      </w:pPr>
      <w:moveTo w:id="47" w:author="Mathew Hauer" w:date="2022-02-01T08:46:00Z">
        <w:r>
          <w:rPr>
            <w:rFonts w:ascii="Times New Roman" w:eastAsia="Times New Roman" w:hAnsi="Times New Roman" w:cs="Times New Roman"/>
          </w:rPr>
          <w:t xml:space="preserve">A simple analysis using this function will require information in the </w:t>
        </w:r>
        <w:r>
          <w:rPr>
            <w:rFonts w:ascii="Times New Roman" w:eastAsia="Times New Roman" w:hAnsi="Times New Roman" w:cs="Times New Roman"/>
            <w:i/>
          </w:rPr>
          <w:t>data</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pre.period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post.period</w:t>
        </w:r>
        <w:proofErr w:type="spellEnd"/>
        <w:r>
          <w:rPr>
            <w:rFonts w:ascii="Times New Roman" w:eastAsia="Times New Roman" w:hAnsi="Times New Roman" w:cs="Times New Roman"/>
          </w:rPr>
          <w:t xml:space="preserve"> arguments. First, the </w:t>
        </w:r>
        <w:r>
          <w:rPr>
            <w:rFonts w:ascii="Times New Roman" w:eastAsia="Times New Roman" w:hAnsi="Times New Roman" w:cs="Times New Roman"/>
            <w:i/>
          </w:rPr>
          <w:t>data</w:t>
        </w:r>
        <w:r>
          <w:rPr>
            <w:rFonts w:ascii="Times New Roman" w:eastAsia="Times New Roman" w:hAnsi="Times New Roman" w:cs="Times New Roman"/>
          </w:rPr>
          <w:t xml:space="preserve"> argument is the time series for which we want to measure the intervention. The </w:t>
        </w:r>
        <w:proofErr w:type="spellStart"/>
        <w:r>
          <w:rPr>
            <w:rFonts w:ascii="Times New Roman" w:eastAsia="Times New Roman" w:hAnsi="Times New Roman" w:cs="Times New Roman"/>
            <w:i/>
          </w:rPr>
          <w:t>pre.period</w:t>
        </w:r>
        <w:proofErr w:type="spellEnd"/>
        <w:r>
          <w:rPr>
            <w:rFonts w:ascii="Times New Roman" w:eastAsia="Times New Roman" w:hAnsi="Times New Roman" w:cs="Times New Roman"/>
          </w:rPr>
          <w:t xml:space="preserve"> argument is the period preceding the intervention, in this case the month in which the Hurricane occurred. The </w:t>
        </w:r>
        <w:proofErr w:type="spellStart"/>
        <w:r>
          <w:rPr>
            <w:rFonts w:ascii="Times New Roman" w:eastAsia="Times New Roman" w:hAnsi="Times New Roman" w:cs="Times New Roman"/>
            <w:i/>
          </w:rPr>
          <w:t>post.period</w:t>
        </w:r>
        <w:proofErr w:type="spellEnd"/>
        <w:r>
          <w:rPr>
            <w:rFonts w:ascii="Times New Roman" w:eastAsia="Times New Roman" w:hAnsi="Times New Roman" w:cs="Times New Roman"/>
          </w:rPr>
          <w:t xml:space="preserve"> argument defines the post-intervention window that defines the number of observations to be considered after the intervention. Thus, some simple data processing is required to conduct the analysis using </w:t>
        </w:r>
        <w:proofErr w:type="spellStart"/>
        <w:r>
          <w:rPr>
            <w:rFonts w:ascii="Times New Roman" w:eastAsia="Times New Roman" w:hAnsi="Times New Roman" w:cs="Times New Roman"/>
          </w:rPr>
          <w:t>CausalImpact</w:t>
        </w:r>
        <w:proofErr w:type="spellEnd"/>
        <w:r>
          <w:rPr>
            <w:rFonts w:ascii="Times New Roman" w:eastAsia="Times New Roman" w:hAnsi="Times New Roman" w:cs="Times New Roman"/>
          </w:rPr>
          <w:t xml:space="preserve">( ). We produce a time series with the monthly death counts and need to specify the pre- and post-intervention periods. This is accomplished with the following code: </w:t>
        </w:r>
      </w:moveTo>
    </w:p>
    <w:p w14:paraId="363C877C" w14:textId="77777777" w:rsidR="00111A6C" w:rsidRDefault="00111A6C" w:rsidP="00111A6C">
      <w:pPr>
        <w:ind w:left="720"/>
        <w:jc w:val="both"/>
        <w:rPr>
          <w:moveTo w:id="48" w:author="Mathew Hauer" w:date="2022-02-01T08:46:00Z"/>
          <w:rFonts w:ascii="Times New Roman" w:eastAsia="Times New Roman" w:hAnsi="Times New Roman" w:cs="Times New Roman"/>
        </w:rPr>
      </w:pPr>
      <w:proofErr w:type="spellStart"/>
      <w:moveTo w:id="49" w:author="Mathew Hauer" w:date="2022-02-01T08:46:00Z">
        <w:r>
          <w:rPr>
            <w:rFonts w:ascii="Times New Roman" w:eastAsia="Times New Roman" w:hAnsi="Times New Roman" w:cs="Times New Roman"/>
          </w:rPr>
          <w:t>deathspr</w:t>
        </w:r>
        <w:proofErr w:type="spellEnd"/>
        <w:r>
          <w:rPr>
            <w:rFonts w:ascii="Times New Roman" w:eastAsia="Times New Roman" w:hAnsi="Times New Roman" w:cs="Times New Roman"/>
          </w:rPr>
          <w:t>&lt;-</w:t>
        </w:r>
        <w:proofErr w:type="spellStart"/>
        <w:r>
          <w:rPr>
            <w:rFonts w:ascii="Times New Roman" w:eastAsia="Times New Roman" w:hAnsi="Times New Roman" w:cs="Times New Roman"/>
          </w:rPr>
          <w:t>deaths_pr$Deaths</w:t>
        </w:r>
        <w:proofErr w:type="spellEnd"/>
      </w:moveTo>
    </w:p>
    <w:p w14:paraId="4B2681FA" w14:textId="77777777" w:rsidR="00111A6C" w:rsidRDefault="00111A6C" w:rsidP="00111A6C">
      <w:pPr>
        <w:ind w:left="720"/>
        <w:jc w:val="both"/>
        <w:rPr>
          <w:moveTo w:id="50" w:author="Mathew Hauer" w:date="2022-02-01T08:46:00Z"/>
          <w:rFonts w:ascii="Times New Roman" w:eastAsia="Times New Roman" w:hAnsi="Times New Roman" w:cs="Times New Roman"/>
        </w:rPr>
      </w:pPr>
      <w:moveTo w:id="51" w:author="Mathew Hauer" w:date="2022-02-01T08:46:00Z">
        <w:r>
          <w:rPr>
            <w:rFonts w:ascii="Times New Roman" w:eastAsia="Times New Roman" w:hAnsi="Times New Roman" w:cs="Times New Roman"/>
          </w:rPr>
          <w:t>pop&lt;-log2(</w:t>
        </w:r>
        <w:proofErr w:type="spellStart"/>
        <w:r>
          <w:rPr>
            <w:rFonts w:ascii="Times New Roman" w:eastAsia="Times New Roman" w:hAnsi="Times New Roman" w:cs="Times New Roman"/>
          </w:rPr>
          <w:t>deaths_pr$Population_Estimate</w:t>
        </w:r>
        <w:proofErr w:type="spellEnd"/>
        <w:r>
          <w:rPr>
            <w:rFonts w:ascii="Times New Roman" w:eastAsia="Times New Roman" w:hAnsi="Times New Roman" w:cs="Times New Roman"/>
          </w:rPr>
          <w:t>)</w:t>
        </w:r>
      </w:moveTo>
    </w:p>
    <w:p w14:paraId="1F553D2C" w14:textId="77777777" w:rsidR="00111A6C" w:rsidRDefault="00111A6C" w:rsidP="00111A6C">
      <w:pPr>
        <w:ind w:left="720"/>
        <w:jc w:val="both"/>
        <w:rPr>
          <w:moveTo w:id="52" w:author="Mathew Hauer" w:date="2022-02-01T08:46:00Z"/>
          <w:rFonts w:ascii="Times New Roman" w:eastAsia="Times New Roman" w:hAnsi="Times New Roman" w:cs="Times New Roman"/>
        </w:rPr>
      </w:pPr>
      <w:moveTo w:id="53" w:author="Mathew Hauer" w:date="2022-02-01T08:46:00Z">
        <w:r>
          <w:rPr>
            <w:rFonts w:ascii="Times New Roman" w:eastAsia="Times New Roman" w:hAnsi="Times New Roman" w:cs="Times New Roman"/>
          </w:rPr>
          <w:t>data&lt;-</w:t>
        </w:r>
        <w:proofErr w:type="spellStart"/>
        <w:r>
          <w:rPr>
            <w:rFonts w:ascii="Times New Roman" w:eastAsia="Times New Roman" w:hAnsi="Times New Roman" w:cs="Times New Roman"/>
          </w:rPr>
          <w:t>cbind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deathspr</w:t>
        </w:r>
        <w:proofErr w:type="spellEnd"/>
        <w:r>
          <w:rPr>
            <w:rFonts w:ascii="Times New Roman" w:eastAsia="Times New Roman" w:hAnsi="Times New Roman" w:cs="Times New Roman"/>
          </w:rPr>
          <w:t xml:space="preserve">) </w:t>
        </w:r>
      </w:moveTo>
    </w:p>
    <w:p w14:paraId="2418834C" w14:textId="77777777" w:rsidR="00111A6C" w:rsidRDefault="00111A6C" w:rsidP="00111A6C">
      <w:pPr>
        <w:ind w:left="720"/>
        <w:jc w:val="both"/>
        <w:rPr>
          <w:moveTo w:id="54" w:author="Mathew Hauer" w:date="2022-02-01T08:46:00Z"/>
          <w:rFonts w:ascii="Times New Roman" w:eastAsia="Times New Roman" w:hAnsi="Times New Roman" w:cs="Times New Roman"/>
        </w:rPr>
      </w:pPr>
      <w:moveTo w:id="55" w:author="Mathew Hauer" w:date="2022-02-01T08:46:00Z">
        <w:r>
          <w:rPr>
            <w:rFonts w:ascii="Times New Roman" w:eastAsia="Times New Roman" w:hAnsi="Times New Roman" w:cs="Times New Roman"/>
          </w:rPr>
          <w:t>data2&lt;-</w:t>
        </w:r>
        <w:proofErr w:type="spellStart"/>
        <w:r>
          <w:rPr>
            <w:rFonts w:ascii="Times New Roman" w:eastAsia="Times New Roman" w:hAnsi="Times New Roman" w:cs="Times New Roman"/>
          </w:rPr>
          <w:t>cbind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deathspr,pop</w:t>
        </w:r>
        <w:proofErr w:type="spellEnd"/>
        <w:r>
          <w:rPr>
            <w:rFonts w:ascii="Times New Roman" w:eastAsia="Times New Roman" w:hAnsi="Times New Roman" w:cs="Times New Roman"/>
          </w:rPr>
          <w:t>)</w:t>
        </w:r>
      </w:moveTo>
    </w:p>
    <w:p w14:paraId="5B71CAEE" w14:textId="77777777" w:rsidR="00111A6C" w:rsidRDefault="00111A6C" w:rsidP="00111A6C">
      <w:pPr>
        <w:ind w:left="720"/>
        <w:jc w:val="both"/>
        <w:rPr>
          <w:moveTo w:id="56" w:author="Mathew Hauer" w:date="2022-02-01T08:46:00Z"/>
          <w:rFonts w:ascii="Times New Roman" w:eastAsia="Times New Roman" w:hAnsi="Times New Roman" w:cs="Times New Roman"/>
        </w:rPr>
      </w:pPr>
      <w:proofErr w:type="spellStart"/>
      <w:moveTo w:id="57" w:author="Mathew Hauer" w:date="2022-02-01T08:46:00Z">
        <w:r>
          <w:rPr>
            <w:rFonts w:ascii="Times New Roman" w:eastAsia="Times New Roman" w:hAnsi="Times New Roman" w:cs="Times New Roman"/>
          </w:rPr>
          <w:t>pre.period</w:t>
        </w:r>
        <w:proofErr w:type="spellEnd"/>
        <w:r>
          <w:rPr>
            <w:rFonts w:ascii="Times New Roman" w:eastAsia="Times New Roman" w:hAnsi="Times New Roman" w:cs="Times New Roman"/>
          </w:rPr>
          <w:t>&lt;-c(1,90)</w:t>
        </w:r>
      </w:moveTo>
    </w:p>
    <w:p w14:paraId="378301E0" w14:textId="77777777" w:rsidR="00111A6C" w:rsidRDefault="00111A6C" w:rsidP="00111A6C">
      <w:pPr>
        <w:ind w:left="720"/>
        <w:jc w:val="both"/>
        <w:rPr>
          <w:moveTo w:id="58" w:author="Mathew Hauer" w:date="2022-02-01T08:46:00Z"/>
          <w:rFonts w:ascii="Times New Roman" w:eastAsia="Times New Roman" w:hAnsi="Times New Roman" w:cs="Times New Roman"/>
        </w:rPr>
      </w:pPr>
      <w:proofErr w:type="spellStart"/>
      <w:moveTo w:id="59" w:author="Mathew Hauer" w:date="2022-02-01T08:46:00Z">
        <w:r>
          <w:rPr>
            <w:rFonts w:ascii="Times New Roman" w:eastAsia="Times New Roman" w:hAnsi="Times New Roman" w:cs="Times New Roman"/>
          </w:rPr>
          <w:t>post.period</w:t>
        </w:r>
        <w:proofErr w:type="spellEnd"/>
        <w:r>
          <w:rPr>
            <w:rFonts w:ascii="Times New Roman" w:eastAsia="Times New Roman" w:hAnsi="Times New Roman" w:cs="Times New Roman"/>
          </w:rPr>
          <w:t>&lt;-c(91,106)</w:t>
        </w:r>
      </w:moveTo>
    </w:p>
    <w:p w14:paraId="37EBBA0E" w14:textId="77777777" w:rsidR="00111A6C" w:rsidRDefault="00111A6C" w:rsidP="00111A6C">
      <w:pPr>
        <w:jc w:val="both"/>
        <w:rPr>
          <w:moveTo w:id="60" w:author="Mathew Hauer" w:date="2022-02-01T08:46:00Z"/>
          <w:rFonts w:ascii="Times New Roman" w:eastAsia="Times New Roman" w:hAnsi="Times New Roman" w:cs="Times New Roman"/>
        </w:rPr>
      </w:pPr>
      <w:moveTo w:id="61" w:author="Mathew Hauer" w:date="2022-02-01T08:46:00Z">
        <w:r>
          <w:rPr>
            <w:rFonts w:ascii="Times New Roman" w:eastAsia="Times New Roman" w:hAnsi="Times New Roman" w:cs="Times New Roman"/>
          </w:rPr>
          <w:t xml:space="preserve">The first and second line create a time series for the monthly deaths and corresponding population estimates. The third line combines both time series. The fourth and fifth line are numeric values defining the pre- and post-intervention period; these values are required to perform the most basic analysis using </w:t>
        </w:r>
        <w:proofErr w:type="spellStart"/>
        <w:r>
          <w:rPr>
            <w:rFonts w:ascii="Times New Roman" w:eastAsia="Times New Roman" w:hAnsi="Times New Roman" w:cs="Times New Roman"/>
          </w:rPr>
          <w:t>CausalImpact</w:t>
        </w:r>
        <w:proofErr w:type="spellEnd"/>
        <w:r>
          <w:rPr>
            <w:rFonts w:ascii="Times New Roman" w:eastAsia="Times New Roman" w:hAnsi="Times New Roman" w:cs="Times New Roman"/>
          </w:rPr>
          <w:t>(). How are the pre- and post-intervention period defined? It comes from our understanding of the data and determining when the intervention occurred. In our case, the data contains observations for every month between 2000 and 20XX. In this data arrangement September 2017 is the 91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observation. Thus, the pre-intervention period is the period between observation 1 and 90, and the post-intervention period is anything after that period (91-onward). This is all the data manipulation and specifications we require to conduct a </w:t>
        </w:r>
        <w:proofErr w:type="spellStart"/>
        <w:r>
          <w:rPr>
            <w:rFonts w:ascii="Times New Roman" w:eastAsia="Times New Roman" w:hAnsi="Times New Roman" w:cs="Times New Roman"/>
          </w:rPr>
          <w:t>CausalImpact</w:t>
        </w:r>
        <w:proofErr w:type="spellEnd"/>
        <w:r>
          <w:rPr>
            <w:rFonts w:ascii="Times New Roman" w:eastAsia="Times New Roman" w:hAnsi="Times New Roman" w:cs="Times New Roman"/>
          </w:rPr>
          <w:t xml:space="preserve"> analysis. The following code illustrate the way to estimate the basic model and the numerous ways we can explore the results:</w:t>
        </w:r>
      </w:moveTo>
    </w:p>
    <w:p w14:paraId="694D7018" w14:textId="77777777" w:rsidR="00111A6C" w:rsidRDefault="00111A6C" w:rsidP="00111A6C">
      <w:pPr>
        <w:ind w:firstLine="720"/>
        <w:jc w:val="both"/>
        <w:rPr>
          <w:moveTo w:id="62" w:author="Mathew Hauer" w:date="2022-02-01T08:46:00Z"/>
          <w:rFonts w:ascii="Times New Roman" w:eastAsia="Times New Roman" w:hAnsi="Times New Roman" w:cs="Times New Roman"/>
        </w:rPr>
      </w:pPr>
      <w:moveTo w:id="63" w:author="Mathew Hauer" w:date="2022-02-01T08:46:00Z">
        <w:r>
          <w:rPr>
            <w:rFonts w:ascii="Times New Roman" w:eastAsia="Times New Roman" w:hAnsi="Times New Roman" w:cs="Times New Roman"/>
          </w:rPr>
          <w:t>impact&lt;-</w:t>
        </w:r>
        <w:proofErr w:type="spellStart"/>
        <w:r>
          <w:rPr>
            <w:rFonts w:ascii="Times New Roman" w:eastAsia="Times New Roman" w:hAnsi="Times New Roman" w:cs="Times New Roman"/>
          </w:rPr>
          <w:t>CausalImpact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data,pre.period,post.period</w:t>
        </w:r>
        <w:proofErr w:type="spellEnd"/>
        <w:r>
          <w:rPr>
            <w:rFonts w:ascii="Times New Roman" w:eastAsia="Times New Roman" w:hAnsi="Times New Roman" w:cs="Times New Roman"/>
          </w:rPr>
          <w:t>)</w:t>
        </w:r>
      </w:moveTo>
    </w:p>
    <w:p w14:paraId="5AD22DB9" w14:textId="77777777" w:rsidR="00111A6C" w:rsidRDefault="00111A6C" w:rsidP="00111A6C">
      <w:pPr>
        <w:ind w:firstLine="720"/>
        <w:jc w:val="both"/>
        <w:rPr>
          <w:moveTo w:id="64" w:author="Mathew Hauer" w:date="2022-02-01T08:46:00Z"/>
          <w:rFonts w:ascii="Times New Roman" w:eastAsia="Times New Roman" w:hAnsi="Times New Roman" w:cs="Times New Roman"/>
        </w:rPr>
      </w:pPr>
      <w:moveTo w:id="65" w:author="Mathew Hauer" w:date="2022-02-01T08:46:00Z">
        <w:r>
          <w:rPr>
            <w:rFonts w:ascii="Times New Roman" w:eastAsia="Times New Roman" w:hAnsi="Times New Roman" w:cs="Times New Roman"/>
          </w:rPr>
          <w:t>impact</w:t>
        </w:r>
      </w:moveTo>
    </w:p>
    <w:p w14:paraId="4C30E65A" w14:textId="77777777" w:rsidR="00111A6C" w:rsidRDefault="00111A6C" w:rsidP="00111A6C">
      <w:pPr>
        <w:ind w:firstLine="720"/>
        <w:jc w:val="both"/>
        <w:rPr>
          <w:moveTo w:id="66" w:author="Mathew Hauer" w:date="2022-02-01T08:46:00Z"/>
          <w:rFonts w:ascii="Times New Roman" w:eastAsia="Times New Roman" w:hAnsi="Times New Roman" w:cs="Times New Roman"/>
        </w:rPr>
      </w:pPr>
      <w:moveTo w:id="67" w:author="Mathew Hauer" w:date="2022-02-01T08:46:00Z">
        <w:r>
          <w:rPr>
            <w:rFonts w:ascii="Times New Roman" w:eastAsia="Times New Roman" w:hAnsi="Times New Roman" w:cs="Times New Roman"/>
          </w:rPr>
          <w:t>summary(</w:t>
        </w:r>
        <w:proofErr w:type="spellStart"/>
        <w:r>
          <w:rPr>
            <w:rFonts w:ascii="Times New Roman" w:eastAsia="Times New Roman" w:hAnsi="Times New Roman" w:cs="Times New Roman"/>
          </w:rPr>
          <w:t>impact,"report</w:t>
        </w:r>
        <w:proofErr w:type="spellEnd"/>
        <w:r>
          <w:rPr>
            <w:rFonts w:ascii="Times New Roman" w:eastAsia="Times New Roman" w:hAnsi="Times New Roman" w:cs="Times New Roman"/>
          </w:rPr>
          <w:t>")</w:t>
        </w:r>
      </w:moveTo>
    </w:p>
    <w:p w14:paraId="0B01E3DD" w14:textId="77777777" w:rsidR="00111A6C" w:rsidRDefault="00111A6C" w:rsidP="00111A6C">
      <w:pPr>
        <w:ind w:firstLine="720"/>
        <w:jc w:val="both"/>
        <w:rPr>
          <w:moveTo w:id="68" w:author="Mathew Hauer" w:date="2022-02-01T08:46:00Z"/>
          <w:rFonts w:ascii="Times New Roman" w:eastAsia="Times New Roman" w:hAnsi="Times New Roman" w:cs="Times New Roman"/>
        </w:rPr>
      </w:pPr>
      <w:moveTo w:id="69" w:author="Mathew Hauer" w:date="2022-02-01T08:46:00Z">
        <w:r>
          <w:rPr>
            <w:rFonts w:ascii="Times New Roman" w:eastAsia="Times New Roman" w:hAnsi="Times New Roman" w:cs="Times New Roman"/>
          </w:rPr>
          <w:lastRenderedPageBreak/>
          <w:t>plot(impact)</w:t>
        </w:r>
      </w:moveTo>
    </w:p>
    <w:p w14:paraId="628F4E9B" w14:textId="77777777" w:rsidR="00111A6C" w:rsidRDefault="00111A6C" w:rsidP="00111A6C">
      <w:pPr>
        <w:ind w:firstLine="720"/>
        <w:jc w:val="both"/>
        <w:rPr>
          <w:moveTo w:id="70" w:author="Mathew Hauer" w:date="2022-02-01T08:46:00Z"/>
          <w:rFonts w:ascii="Times New Roman" w:eastAsia="Times New Roman" w:hAnsi="Times New Roman" w:cs="Times New Roman"/>
        </w:rPr>
      </w:pPr>
      <w:moveTo w:id="71" w:author="Mathew Hauer" w:date="2022-02-01T08:46:00Z">
        <w:r>
          <w:rPr>
            <w:rFonts w:ascii="Times New Roman" w:eastAsia="Times New Roman" w:hAnsi="Times New Roman" w:cs="Times New Roman"/>
          </w:rPr>
          <w:t>impact2&lt;-</w:t>
        </w:r>
        <w:proofErr w:type="spellStart"/>
        <w:r>
          <w:rPr>
            <w:rFonts w:ascii="Times New Roman" w:eastAsia="Times New Roman" w:hAnsi="Times New Roman" w:cs="Times New Roman"/>
          </w:rPr>
          <w:t>CausalImpact</w:t>
        </w:r>
        <w:proofErr w:type="spellEnd"/>
        <w:r>
          <w:rPr>
            <w:rFonts w:ascii="Times New Roman" w:eastAsia="Times New Roman" w:hAnsi="Times New Roman" w:cs="Times New Roman"/>
          </w:rPr>
          <w:t>(data2,pre.period,post.period)</w:t>
        </w:r>
      </w:moveTo>
    </w:p>
    <w:p w14:paraId="2EC7686D" w14:textId="77777777" w:rsidR="00111A6C" w:rsidRDefault="00111A6C" w:rsidP="00111A6C">
      <w:pPr>
        <w:jc w:val="both"/>
        <w:rPr>
          <w:moveTo w:id="72" w:author="Mathew Hauer" w:date="2022-02-01T08:46:00Z"/>
          <w:rFonts w:ascii="Times New Roman" w:eastAsia="Times New Roman" w:hAnsi="Times New Roman" w:cs="Times New Roman"/>
        </w:rPr>
      </w:pPr>
      <w:moveTo w:id="73" w:author="Mathew Hauer" w:date="2022-02-01T08:46:00Z">
        <w:r>
          <w:rPr>
            <w:rFonts w:ascii="Times New Roman" w:eastAsia="Times New Roman" w:hAnsi="Times New Roman" w:cs="Times New Roman"/>
          </w:rPr>
          <w:t xml:space="preserve">The above code stores the output from </w:t>
        </w:r>
        <w:proofErr w:type="spellStart"/>
        <w:r>
          <w:rPr>
            <w:rFonts w:ascii="Times New Roman" w:eastAsia="Times New Roman" w:hAnsi="Times New Roman" w:cs="Times New Roman"/>
          </w:rPr>
          <w:t>CausalImpact</w:t>
        </w:r>
        <w:proofErr w:type="spellEnd"/>
        <w:r>
          <w:rPr>
            <w:rFonts w:ascii="Times New Roman" w:eastAsia="Times New Roman" w:hAnsi="Times New Roman" w:cs="Times New Roman"/>
          </w:rPr>
          <w:t xml:space="preserve">() in an object called impact for the model that does not consider population size and impact2 for the one with controls for population size. The function includes the three main arguments described above. The results can be explored in three ways: (1) by examining the raw output, (2) by asking R to produce a brief report, and (3) by producing a visualization of the intervention effect. The second line in the previous chunk of code provides the Actual and Predicted averages and cumulative counts, and describes the absolute and relative effect of the intervention. These pieces of information are accompanied by their corresponding measures of error and 95% intervals. </w:t>
        </w:r>
      </w:moveTo>
    </w:p>
    <w:p w14:paraId="32FDE874" w14:textId="77777777" w:rsidR="00111A6C" w:rsidRDefault="00111A6C" w:rsidP="00111A6C">
      <w:pPr>
        <w:jc w:val="both"/>
        <w:rPr>
          <w:moveTo w:id="74" w:author="Mathew Hauer" w:date="2022-02-01T08:46:00Z"/>
          <w:rFonts w:ascii="Times New Roman" w:eastAsia="Times New Roman" w:hAnsi="Times New Roman" w:cs="Times New Roman"/>
        </w:rPr>
      </w:pPr>
      <w:moveTo w:id="75" w:author="Mathew Hauer" w:date="2022-02-01T08:46:00Z">
        <w:r>
          <w:rPr>
            <w:rFonts w:ascii="Times New Roman" w:eastAsia="Times New Roman" w:hAnsi="Times New Roman" w:cs="Times New Roman"/>
          </w:rPr>
          <w:t xml:space="preserve">The second way of examining obtaining information from the output is by requesting a report from R. The third line in the code is used to request this report using the </w:t>
        </w:r>
        <w:r>
          <w:rPr>
            <w:rFonts w:ascii="Times New Roman" w:eastAsia="Times New Roman" w:hAnsi="Times New Roman" w:cs="Times New Roman"/>
            <w:i/>
          </w:rPr>
          <w:t>summary()</w:t>
        </w:r>
        <w:r>
          <w:rPr>
            <w:rFonts w:ascii="Times New Roman" w:eastAsia="Times New Roman" w:hAnsi="Times New Roman" w:cs="Times New Roman"/>
          </w:rPr>
          <w:t xml:space="preserve"> function. Note, that simply asking for a summary without specifying the report section will yield the same results as the second line. In Figure 2 we present the full text that comes from report which is a comprehensive analysis of the intervening being analyzed. The report is divided in five subsections. Section 1 describes what happened during the post-intervention period and present a brief overview of the causal effect. Section 2 aggregates the data from the post-intervention period and provides a brief overview of what occurred and what would have occurred absent the intervention. Section 3 transforms the results described in Section 2 into relative terms, in this case the percent increase observed in the death counts and the corresponding 95% interval. Section 4 summarizes the effect of the intervention, indicates whether there is a significant effect and asks the researcher to compare the absolute effect with the goal of the intervention. Section 5 described the probability that the effect happened at random with a corresponding p-value. The concluding sentence asserts whether the causal effect can be considered statistically significant. The results presented in this report indicate that Hurricane María constituted a significant intervention regarding the number of deaths and that it is highly unlikely that this occurred by chance. The fifth line of code produces the </w:t>
        </w:r>
        <w:proofErr w:type="spellStart"/>
        <w:r>
          <w:rPr>
            <w:rFonts w:ascii="Times New Roman" w:eastAsia="Times New Roman" w:hAnsi="Times New Roman" w:cs="Times New Roman"/>
          </w:rPr>
          <w:t>CausalImpact</w:t>
        </w:r>
        <w:proofErr w:type="spellEnd"/>
        <w:r>
          <w:rPr>
            <w:rFonts w:ascii="Times New Roman" w:eastAsia="Times New Roman" w:hAnsi="Times New Roman" w:cs="Times New Roman"/>
          </w:rPr>
          <w:t xml:space="preserve"> analysis incorporating population size as a covariate.</w:t>
        </w:r>
      </w:moveTo>
    </w:p>
    <w:p w14:paraId="51CB6F39" w14:textId="77777777" w:rsidR="00111A6C" w:rsidRDefault="00111A6C" w:rsidP="00111A6C">
      <w:pPr>
        <w:jc w:val="both"/>
        <w:rPr>
          <w:moveTo w:id="76" w:author="Mathew Hauer" w:date="2022-02-01T08:46:00Z"/>
          <w:rFonts w:ascii="Times New Roman" w:eastAsia="Times New Roman" w:hAnsi="Times New Roman" w:cs="Times New Roman"/>
        </w:rPr>
      </w:pPr>
      <w:moveTo w:id="77" w:author="Mathew Hauer" w:date="2022-02-01T08:46:00Z">
        <w:r>
          <w:rPr>
            <w:rFonts w:ascii="Times New Roman" w:eastAsia="Times New Roman" w:hAnsi="Times New Roman" w:cs="Times New Roman"/>
            <w:noProof/>
          </w:rPr>
          <w:drawing>
            <wp:inline distT="0" distB="0" distL="0" distR="0" wp14:anchorId="41EF70D8" wp14:editId="19C8EADC">
              <wp:extent cx="5943600" cy="2503147"/>
              <wp:effectExtent l="0" t="0" r="0" b="0"/>
              <wp:docPr id="1" name="image1.png" descr="C:\Users\ars39\Dropbox\Screenshots\Screenshot 2021-09-29 17.35.24.png"/>
              <wp:cNvGraphicFramePr/>
              <a:graphic xmlns:a="http://schemas.openxmlformats.org/drawingml/2006/main">
                <a:graphicData uri="http://schemas.openxmlformats.org/drawingml/2006/picture">
                  <pic:pic xmlns:pic="http://schemas.openxmlformats.org/drawingml/2006/picture">
                    <pic:nvPicPr>
                      <pic:cNvPr id="0" name="image1.png" descr="C:\Users\ars39\Dropbox\Screenshots\Screenshot 2021-09-29 17.35.24.png"/>
                      <pic:cNvPicPr preferRelativeResize="0"/>
                    </pic:nvPicPr>
                    <pic:blipFill>
                      <a:blip r:embed="rId11"/>
                      <a:srcRect/>
                      <a:stretch>
                        <a:fillRect/>
                      </a:stretch>
                    </pic:blipFill>
                    <pic:spPr>
                      <a:xfrm>
                        <a:off x="0" y="0"/>
                        <a:ext cx="5943600" cy="2503147"/>
                      </a:xfrm>
                      <a:prstGeom prst="rect">
                        <a:avLst/>
                      </a:prstGeom>
                      <a:ln/>
                    </pic:spPr>
                  </pic:pic>
                </a:graphicData>
              </a:graphic>
            </wp:inline>
          </w:drawing>
        </w:r>
      </w:moveTo>
    </w:p>
    <w:p w14:paraId="0476C9AF" w14:textId="77777777" w:rsidR="00111A6C" w:rsidRDefault="00111A6C" w:rsidP="00111A6C">
      <w:pPr>
        <w:jc w:val="both"/>
        <w:rPr>
          <w:moveTo w:id="78" w:author="Mathew Hauer" w:date="2022-02-01T08:46:00Z"/>
          <w:rFonts w:ascii="Times New Roman" w:eastAsia="Times New Roman" w:hAnsi="Times New Roman" w:cs="Times New Roman"/>
          <w:sz w:val="21"/>
          <w:szCs w:val="21"/>
        </w:rPr>
      </w:pPr>
      <w:moveTo w:id="79" w:author="Mathew Hauer" w:date="2022-02-01T08:46:00Z">
        <w:r>
          <w:rPr>
            <w:rFonts w:ascii="Times New Roman" w:eastAsia="Times New Roman" w:hAnsi="Times New Roman" w:cs="Times New Roman"/>
            <w:b/>
            <w:sz w:val="21"/>
            <w:szCs w:val="21"/>
          </w:rPr>
          <w:t>Figure 2.</w:t>
        </w: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CausalImpact</w:t>
        </w:r>
        <w:proofErr w:type="spellEnd"/>
        <w:r>
          <w:rPr>
            <w:rFonts w:ascii="Times New Roman" w:eastAsia="Times New Roman" w:hAnsi="Times New Roman" w:cs="Times New Roman"/>
            <w:sz w:val="21"/>
            <w:szCs w:val="21"/>
          </w:rPr>
          <w:t xml:space="preserve"> report resulting from the assessment of mortality following Hurricane María. </w:t>
        </w:r>
      </w:moveTo>
    </w:p>
    <w:p w14:paraId="5C23E83C" w14:textId="77777777" w:rsidR="00111A6C" w:rsidRDefault="00111A6C" w:rsidP="00111A6C">
      <w:pPr>
        <w:jc w:val="both"/>
        <w:rPr>
          <w:moveTo w:id="80" w:author="Mathew Hauer" w:date="2022-02-01T08:46:00Z"/>
          <w:rFonts w:ascii="Times New Roman" w:eastAsia="Times New Roman" w:hAnsi="Times New Roman" w:cs="Times New Roman"/>
        </w:rPr>
      </w:pPr>
      <w:moveTo w:id="81" w:author="Mathew Hauer" w:date="2022-02-01T08:46:00Z">
        <w:r>
          <w:rPr>
            <w:rFonts w:ascii="Times New Roman" w:eastAsia="Times New Roman" w:hAnsi="Times New Roman" w:cs="Times New Roman"/>
          </w:rPr>
          <w:t xml:space="preserve">The third and final way we can assess the effect of the intervention is by visually examining the time series, the effect estimates and the cumulative effect. The </w:t>
        </w:r>
        <w:proofErr w:type="spellStart"/>
        <w:r>
          <w:rPr>
            <w:rFonts w:ascii="Times New Roman" w:eastAsia="Times New Roman" w:hAnsi="Times New Roman" w:cs="Times New Roman"/>
          </w:rPr>
          <w:t>CausalImpact</w:t>
        </w:r>
        <w:proofErr w:type="spellEnd"/>
        <w:r>
          <w:rPr>
            <w:rFonts w:ascii="Times New Roman" w:eastAsia="Times New Roman" w:hAnsi="Times New Roman" w:cs="Times New Roman"/>
          </w:rPr>
          <w:t xml:space="preserve"> package is compatible with the basic plot functions included in R. The fourth line in the previous code uses </w:t>
        </w:r>
        <w:r>
          <w:rPr>
            <w:rFonts w:ascii="Times New Roman" w:eastAsia="Times New Roman" w:hAnsi="Times New Roman" w:cs="Times New Roman"/>
            <w:i/>
          </w:rPr>
          <w:t>plot()</w:t>
        </w:r>
        <w:r>
          <w:rPr>
            <w:rFonts w:ascii="Times New Roman" w:eastAsia="Times New Roman" w:hAnsi="Times New Roman" w:cs="Times New Roman"/>
          </w:rPr>
          <w:t xml:space="preserve"> in combination with the impact </w:t>
        </w:r>
        <w:r>
          <w:rPr>
            <w:rFonts w:ascii="Times New Roman" w:eastAsia="Times New Roman" w:hAnsi="Times New Roman" w:cs="Times New Roman"/>
          </w:rPr>
          <w:lastRenderedPageBreak/>
          <w:t xml:space="preserve">object to produce a plot with three panels. These panels include: (1) the original time series (black line) with the expected time series in light blue, (2) the effect estimates for the post-intervention period, and (3) the cumulative effect. The timing of the intervention is represented by a dashed-vertical line in each of the panels. Both the pointwise and cumulative estimates are accompanied by corresponding 95% intervals. The visualization indicates that mortality on and after September 2017 exceeded the expected range and that this effect was sustained for a couple of months after Hurricane María. In Figure 3, we present the resulting plots for both impact analyses described above. We combined the basic plot function with functions from the </w:t>
        </w:r>
        <w:r>
          <w:rPr>
            <w:rFonts w:ascii="Times New Roman" w:eastAsia="Times New Roman" w:hAnsi="Times New Roman" w:cs="Times New Roman"/>
            <w:i/>
          </w:rPr>
          <w:t>ggplot2</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ggpubr</w:t>
        </w:r>
        <w:proofErr w:type="spellEnd"/>
        <w:r>
          <w:rPr>
            <w:rFonts w:ascii="Times New Roman" w:eastAsia="Times New Roman" w:hAnsi="Times New Roman" w:cs="Times New Roman"/>
          </w:rPr>
          <w:t xml:space="preserve"> packages. These figures were produced using the following code: </w:t>
        </w:r>
      </w:moveTo>
    </w:p>
    <w:p w14:paraId="68911F56" w14:textId="77777777" w:rsidR="00111A6C" w:rsidRDefault="00111A6C" w:rsidP="00111A6C">
      <w:pPr>
        <w:ind w:firstLine="720"/>
        <w:jc w:val="both"/>
        <w:rPr>
          <w:moveTo w:id="82" w:author="Mathew Hauer" w:date="2022-02-01T08:46:00Z"/>
          <w:rFonts w:ascii="Times New Roman" w:eastAsia="Times New Roman" w:hAnsi="Times New Roman" w:cs="Times New Roman"/>
        </w:rPr>
      </w:pPr>
      <w:proofErr w:type="spellStart"/>
      <w:moveTo w:id="83" w:author="Mathew Hauer" w:date="2022-02-01T08:46:00Z">
        <w:r>
          <w:rPr>
            <w:rFonts w:ascii="Times New Roman" w:eastAsia="Times New Roman" w:hAnsi="Times New Roman" w:cs="Times New Roman"/>
          </w:rPr>
          <w:t>impact.plot</w:t>
        </w:r>
        <w:proofErr w:type="spellEnd"/>
        <w:r>
          <w:rPr>
            <w:rFonts w:ascii="Times New Roman" w:eastAsia="Times New Roman" w:hAnsi="Times New Roman" w:cs="Times New Roman"/>
          </w:rPr>
          <w:t xml:space="preserve"> &lt;- plot(impact)</w:t>
        </w:r>
      </w:moveTo>
    </w:p>
    <w:p w14:paraId="226C0268" w14:textId="77777777" w:rsidR="00111A6C" w:rsidRDefault="00111A6C" w:rsidP="00111A6C">
      <w:pPr>
        <w:ind w:firstLine="720"/>
        <w:jc w:val="both"/>
        <w:rPr>
          <w:moveTo w:id="84" w:author="Mathew Hauer" w:date="2022-02-01T08:46:00Z"/>
          <w:rFonts w:ascii="Times New Roman" w:eastAsia="Times New Roman" w:hAnsi="Times New Roman" w:cs="Times New Roman"/>
        </w:rPr>
      </w:pPr>
      <w:proofErr w:type="spellStart"/>
      <w:moveTo w:id="85" w:author="Mathew Hauer" w:date="2022-02-01T08:46:00Z">
        <w:r>
          <w:rPr>
            <w:rFonts w:ascii="Times New Roman" w:eastAsia="Times New Roman" w:hAnsi="Times New Roman" w:cs="Times New Roman"/>
          </w:rPr>
          <w:t>impact.plot</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impact.plot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theme_bw</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base_size</w:t>
        </w:r>
        <w:proofErr w:type="spellEnd"/>
        <w:r>
          <w:rPr>
            <w:rFonts w:ascii="Times New Roman" w:eastAsia="Times New Roman" w:hAnsi="Times New Roman" w:cs="Times New Roman"/>
          </w:rPr>
          <w:t xml:space="preserve"> = 12)</w:t>
        </w:r>
      </w:moveTo>
    </w:p>
    <w:p w14:paraId="24A5134B" w14:textId="77777777" w:rsidR="00111A6C" w:rsidRDefault="00111A6C" w:rsidP="00111A6C">
      <w:pPr>
        <w:ind w:firstLine="720"/>
        <w:jc w:val="both"/>
        <w:rPr>
          <w:moveTo w:id="86" w:author="Mathew Hauer" w:date="2022-02-01T08:46:00Z"/>
          <w:rFonts w:ascii="Times New Roman" w:eastAsia="Times New Roman" w:hAnsi="Times New Roman" w:cs="Times New Roman"/>
        </w:rPr>
      </w:pPr>
      <w:proofErr w:type="spellStart"/>
      <w:moveTo w:id="87" w:author="Mathew Hauer" w:date="2022-02-01T08:46:00Z">
        <w:r>
          <w:rPr>
            <w:rFonts w:ascii="Times New Roman" w:eastAsia="Times New Roman" w:hAnsi="Times New Roman" w:cs="Times New Roman"/>
          </w:rPr>
          <w:t>impact.plot</w:t>
        </w:r>
        <w:proofErr w:type="spellEnd"/>
        <w:r>
          <w:rPr>
            <w:rFonts w:ascii="Times New Roman" w:eastAsia="Times New Roman" w:hAnsi="Times New Roman" w:cs="Times New Roman"/>
          </w:rPr>
          <w:t>&lt;-</w:t>
        </w:r>
        <w:proofErr w:type="spellStart"/>
        <w:r>
          <w:rPr>
            <w:rFonts w:ascii="Times New Roman" w:eastAsia="Times New Roman" w:hAnsi="Times New Roman" w:cs="Times New Roman"/>
          </w:rPr>
          <w:t>impact.plot+labs</w:t>
        </w:r>
        <w:proofErr w:type="spellEnd"/>
        <w:r>
          <w:rPr>
            <w:rFonts w:ascii="Times New Roman" w:eastAsia="Times New Roman" w:hAnsi="Times New Roman" w:cs="Times New Roman"/>
          </w:rPr>
          <w:t xml:space="preserve">(title="Without Population </w:t>
        </w:r>
        <w:proofErr w:type="spellStart"/>
        <w:r>
          <w:rPr>
            <w:rFonts w:ascii="Times New Roman" w:eastAsia="Times New Roman" w:hAnsi="Times New Roman" w:cs="Times New Roman"/>
          </w:rPr>
          <w:t>Controls",x</w:t>
        </w:r>
        <w:proofErr w:type="spellEnd"/>
        <w:r>
          <w:rPr>
            <w:rFonts w:ascii="Times New Roman" w:eastAsia="Times New Roman" w:hAnsi="Times New Roman" w:cs="Times New Roman"/>
          </w:rPr>
          <w:t xml:space="preserve"> ="Time", y = "Deaths")</w:t>
        </w:r>
      </w:moveTo>
    </w:p>
    <w:p w14:paraId="6BE1F0F8" w14:textId="77777777" w:rsidR="00111A6C" w:rsidRDefault="00111A6C" w:rsidP="00111A6C">
      <w:pPr>
        <w:ind w:firstLine="720"/>
        <w:jc w:val="both"/>
        <w:rPr>
          <w:moveTo w:id="88" w:author="Mathew Hauer" w:date="2022-02-01T08:46:00Z"/>
          <w:rFonts w:ascii="Times New Roman" w:eastAsia="Times New Roman" w:hAnsi="Times New Roman" w:cs="Times New Roman"/>
        </w:rPr>
      </w:pPr>
      <w:moveTo w:id="89" w:author="Mathew Hauer" w:date="2022-02-01T08:46:00Z">
        <w:r>
          <w:rPr>
            <w:rFonts w:ascii="Times New Roman" w:eastAsia="Times New Roman" w:hAnsi="Times New Roman" w:cs="Times New Roman"/>
          </w:rPr>
          <w:t>impact.plot2 &lt;- plot(impact2)</w:t>
        </w:r>
      </w:moveTo>
    </w:p>
    <w:p w14:paraId="55E65A4C" w14:textId="77777777" w:rsidR="00111A6C" w:rsidRDefault="00111A6C" w:rsidP="00111A6C">
      <w:pPr>
        <w:ind w:firstLine="720"/>
        <w:jc w:val="both"/>
        <w:rPr>
          <w:moveTo w:id="90" w:author="Mathew Hauer" w:date="2022-02-01T08:46:00Z"/>
          <w:rFonts w:ascii="Times New Roman" w:eastAsia="Times New Roman" w:hAnsi="Times New Roman" w:cs="Times New Roman"/>
        </w:rPr>
      </w:pPr>
      <w:moveTo w:id="91" w:author="Mathew Hauer" w:date="2022-02-01T08:46:00Z">
        <w:r>
          <w:rPr>
            <w:rFonts w:ascii="Times New Roman" w:eastAsia="Times New Roman" w:hAnsi="Times New Roman" w:cs="Times New Roman"/>
          </w:rPr>
          <w:t xml:space="preserve">impact.plot2 &lt;- impact.plot2 +  </w:t>
        </w:r>
        <w:proofErr w:type="spellStart"/>
        <w:r>
          <w:rPr>
            <w:rFonts w:ascii="Times New Roman" w:eastAsia="Times New Roman" w:hAnsi="Times New Roman" w:cs="Times New Roman"/>
          </w:rPr>
          <w:t>theme_bw</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base_size</w:t>
        </w:r>
        <w:proofErr w:type="spellEnd"/>
        <w:r>
          <w:rPr>
            <w:rFonts w:ascii="Times New Roman" w:eastAsia="Times New Roman" w:hAnsi="Times New Roman" w:cs="Times New Roman"/>
          </w:rPr>
          <w:t xml:space="preserve"> = 12)</w:t>
        </w:r>
      </w:moveTo>
    </w:p>
    <w:p w14:paraId="0122E75C" w14:textId="77777777" w:rsidR="00111A6C" w:rsidRDefault="00111A6C" w:rsidP="00111A6C">
      <w:pPr>
        <w:ind w:firstLine="720"/>
        <w:jc w:val="both"/>
        <w:rPr>
          <w:moveTo w:id="92" w:author="Mathew Hauer" w:date="2022-02-01T08:46:00Z"/>
          <w:rFonts w:ascii="Times New Roman" w:eastAsia="Times New Roman" w:hAnsi="Times New Roman" w:cs="Times New Roman"/>
        </w:rPr>
      </w:pPr>
      <w:moveTo w:id="93" w:author="Mathew Hauer" w:date="2022-02-01T08:46:00Z">
        <w:r>
          <w:rPr>
            <w:rFonts w:ascii="Times New Roman" w:eastAsia="Times New Roman" w:hAnsi="Times New Roman" w:cs="Times New Roman"/>
          </w:rPr>
          <w:t xml:space="preserve">impact.plot2&lt;-impact.plot2+labs(title="With Population </w:t>
        </w:r>
        <w:proofErr w:type="spellStart"/>
        <w:r>
          <w:rPr>
            <w:rFonts w:ascii="Times New Roman" w:eastAsia="Times New Roman" w:hAnsi="Times New Roman" w:cs="Times New Roman"/>
          </w:rPr>
          <w:t>Controls",x</w:t>
        </w:r>
        <w:proofErr w:type="spellEnd"/>
        <w:r>
          <w:rPr>
            <w:rFonts w:ascii="Times New Roman" w:eastAsia="Times New Roman" w:hAnsi="Times New Roman" w:cs="Times New Roman"/>
          </w:rPr>
          <w:t xml:space="preserve"> ="Time", y = "Deaths")</w:t>
        </w:r>
      </w:moveTo>
    </w:p>
    <w:p w14:paraId="33126E6B" w14:textId="77777777" w:rsidR="00111A6C" w:rsidRDefault="00111A6C" w:rsidP="00111A6C">
      <w:pPr>
        <w:ind w:firstLine="720"/>
        <w:jc w:val="both"/>
        <w:rPr>
          <w:moveTo w:id="94" w:author="Mathew Hauer" w:date="2022-02-01T08:46:00Z"/>
          <w:rFonts w:ascii="Times New Roman" w:eastAsia="Times New Roman" w:hAnsi="Times New Roman" w:cs="Times New Roman"/>
        </w:rPr>
      </w:pPr>
      <w:proofErr w:type="spellStart"/>
      <w:moveTo w:id="95" w:author="Mathew Hauer" w:date="2022-02-01T08:46:00Z">
        <w:r>
          <w:rPr>
            <w:rFonts w:ascii="Times New Roman" w:eastAsia="Times New Roman" w:hAnsi="Times New Roman" w:cs="Times New Roman"/>
          </w:rPr>
          <w:t>ggarrange</w:t>
        </w:r>
        <w:proofErr w:type="spellEnd"/>
        <w:r>
          <w:rPr>
            <w:rFonts w:ascii="Times New Roman" w:eastAsia="Times New Roman" w:hAnsi="Times New Roman" w:cs="Times New Roman"/>
          </w:rPr>
          <w:t xml:space="preserve">(impact.plot,impact.plot2,ncol=1,nrow=2) #Combines both graphs </w:t>
        </w:r>
      </w:moveTo>
    </w:p>
    <w:p w14:paraId="6522C8F9" w14:textId="77777777" w:rsidR="00111A6C" w:rsidRDefault="00111A6C" w:rsidP="00111A6C">
      <w:pPr>
        <w:jc w:val="center"/>
        <w:rPr>
          <w:moveTo w:id="96" w:author="Mathew Hauer" w:date="2022-02-01T08:46:00Z"/>
          <w:rFonts w:ascii="Times New Roman" w:eastAsia="Times New Roman" w:hAnsi="Times New Roman" w:cs="Times New Roman"/>
        </w:rPr>
      </w:pPr>
      <w:moveTo w:id="97" w:author="Mathew Hauer" w:date="2022-02-01T08:46:00Z">
        <w:r>
          <w:rPr>
            <w:noProof/>
          </w:rPr>
          <w:lastRenderedPageBreak/>
          <w:drawing>
            <wp:inline distT="0" distB="0" distL="0" distR="0" wp14:anchorId="4BE6C2FA" wp14:editId="6ED2CE7A">
              <wp:extent cx="5903843" cy="5571709"/>
              <wp:effectExtent l="0" t="0" r="0" b="0"/>
              <wp:docPr id="2"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Graphical user interface, application&#10;&#10;Description automatically generated"/>
                      <pic:cNvPicPr preferRelativeResize="0"/>
                    </pic:nvPicPr>
                    <pic:blipFill>
                      <a:blip r:embed="rId12"/>
                      <a:srcRect l="669" t="989"/>
                      <a:stretch>
                        <a:fillRect/>
                      </a:stretch>
                    </pic:blipFill>
                    <pic:spPr>
                      <a:xfrm>
                        <a:off x="0" y="0"/>
                        <a:ext cx="5903843" cy="5571709"/>
                      </a:xfrm>
                      <a:prstGeom prst="rect">
                        <a:avLst/>
                      </a:prstGeom>
                      <a:ln/>
                    </pic:spPr>
                  </pic:pic>
                </a:graphicData>
              </a:graphic>
            </wp:inline>
          </w:drawing>
        </w:r>
      </w:moveTo>
    </w:p>
    <w:p w14:paraId="0284F674" w14:textId="77777777" w:rsidR="00111A6C" w:rsidRDefault="00111A6C" w:rsidP="00111A6C">
      <w:pPr>
        <w:jc w:val="center"/>
        <w:rPr>
          <w:moveTo w:id="98" w:author="Mathew Hauer" w:date="2022-02-01T08:46:00Z"/>
          <w:rFonts w:ascii="Times New Roman" w:eastAsia="Times New Roman" w:hAnsi="Times New Roman" w:cs="Times New Roman"/>
          <w:sz w:val="21"/>
          <w:szCs w:val="21"/>
        </w:rPr>
      </w:pPr>
      <w:moveTo w:id="99" w:author="Mathew Hauer" w:date="2022-02-01T08:46:00Z">
        <w:r>
          <w:rPr>
            <w:rFonts w:ascii="Times New Roman" w:eastAsia="Times New Roman" w:hAnsi="Times New Roman" w:cs="Times New Roman"/>
            <w:b/>
            <w:sz w:val="21"/>
            <w:szCs w:val="21"/>
          </w:rPr>
          <w:t>Figure 3.</w:t>
        </w:r>
        <w:r>
          <w:rPr>
            <w:rFonts w:ascii="Times New Roman" w:eastAsia="Times New Roman" w:hAnsi="Times New Roman" w:cs="Times New Roman"/>
            <w:sz w:val="21"/>
            <w:szCs w:val="21"/>
          </w:rPr>
          <w:t xml:space="preserve"> Visualization of </w:t>
        </w:r>
        <w:proofErr w:type="spellStart"/>
        <w:r>
          <w:rPr>
            <w:rFonts w:ascii="Times New Roman" w:eastAsia="Times New Roman" w:hAnsi="Times New Roman" w:cs="Times New Roman"/>
            <w:sz w:val="21"/>
            <w:szCs w:val="21"/>
          </w:rPr>
          <w:t>CausalImpact</w:t>
        </w:r>
        <w:proofErr w:type="spellEnd"/>
        <w:r>
          <w:rPr>
            <w:rFonts w:ascii="Times New Roman" w:eastAsia="Times New Roman" w:hAnsi="Times New Roman" w:cs="Times New Roman"/>
            <w:sz w:val="21"/>
            <w:szCs w:val="21"/>
          </w:rPr>
          <w:t xml:space="preserve"> results without and with controls for population size.  </w:t>
        </w:r>
      </w:moveTo>
    </w:p>
    <w:moveToRangeEnd w:id="33"/>
    <w:p w14:paraId="0000000F" w14:textId="77777777" w:rsidR="0069021D" w:rsidRDefault="003153FC">
      <w:pPr>
        <w:jc w:val="both"/>
        <w:rPr>
          <w:rFonts w:ascii="Times New Roman" w:eastAsia="Times New Roman" w:hAnsi="Times New Roman" w:cs="Times New Roman"/>
          <w:b/>
          <w:i/>
        </w:rPr>
      </w:pPr>
      <w:proofErr w:type="spellStart"/>
      <w:r>
        <w:rPr>
          <w:rFonts w:ascii="Times New Roman" w:eastAsia="Times New Roman" w:hAnsi="Times New Roman" w:cs="Times New Roman"/>
          <w:b/>
          <w:i/>
        </w:rPr>
        <w:t>tso</w:t>
      </w:r>
      <w:proofErr w:type="spellEnd"/>
      <w:r>
        <w:rPr>
          <w:rFonts w:ascii="Times New Roman" w:eastAsia="Times New Roman" w:hAnsi="Times New Roman" w:cs="Times New Roman"/>
          <w:b/>
          <w:i/>
        </w:rPr>
        <w:t xml:space="preserve">() in the </w:t>
      </w:r>
      <w:proofErr w:type="spellStart"/>
      <w:r>
        <w:rPr>
          <w:rFonts w:ascii="Times New Roman" w:eastAsia="Times New Roman" w:hAnsi="Times New Roman" w:cs="Times New Roman"/>
          <w:b/>
          <w:i/>
        </w:rPr>
        <w:t>tsoutliers</w:t>
      </w:r>
      <w:proofErr w:type="spellEnd"/>
      <w:r>
        <w:rPr>
          <w:rFonts w:ascii="Times New Roman" w:eastAsia="Times New Roman" w:hAnsi="Times New Roman" w:cs="Times New Roman"/>
          <w:b/>
          <w:i/>
        </w:rPr>
        <w:t xml:space="preserve"> package</w:t>
      </w:r>
    </w:p>
    <w:p w14:paraId="00000010" w14:textId="4603D515"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tsoutliers</w:t>
      </w:r>
      <w:proofErr w:type="spellEnd"/>
      <w:r>
        <w:rPr>
          <w:rFonts w:ascii="Times New Roman" w:eastAsia="Times New Roman" w:hAnsi="Times New Roman" w:cs="Times New Roman"/>
        </w:rPr>
        <w:t xml:space="preserve"> </w:t>
      </w:r>
      <w:r w:rsidR="00832382">
        <w:rPr>
          <w:rFonts w:ascii="Times New Roman" w:eastAsia="Times New Roman" w:hAnsi="Times New Roman" w:cs="Times New Roman"/>
        </w:rPr>
        <w:t xml:space="preserve">package </w:t>
      </w:r>
      <w:r w:rsidR="00832382">
        <w:rPr>
          <w:rFonts w:ascii="Times New Roman" w:eastAsia="Times New Roman" w:hAnsi="Times New Roman" w:cs="Times New Roman"/>
        </w:rPr>
        <w:fldChar w:fldCharType="begin" w:fldLock="1"/>
      </w:r>
      <w:r w:rsidR="00CD61B8">
        <w:rPr>
          <w:rFonts w:ascii="Times New Roman" w:eastAsia="Times New Roman" w:hAnsi="Times New Roman" w:cs="Times New Roman"/>
        </w:rPr>
        <w:instrText xml:space="preserve"> ADDIN ZOTERO_ITEM CSL_CITATION {"citationID":"IW5em8oW","properties":{"formattedCitation":"(L\\uc0\\u243{}pez-de-Lacalle 2019)","plainCitation":"(López-de-Lacalle 2019)","noteIndex":0},"citationItems":[{"id":"NIbQowOI/WammGtqr","uris":["http://www.mendeley.com/documents/?uuid=f4f0c0be-a61e-4a73-a3d8-e70abe21b88f"],"uri":["http://www.mendeley.com/documents/?uuid=f4f0c0be-a61e-4a73-a3d8-e70abe21b88f"],"itemData":{"abstract":"Time series data often undergo sudden changes that alter the dynamics of the data transitory or permanently. These changes are typically non-systematic and cannot be captured by standard time series models. That's why they are known as exogenous or outlier effects. Detecting outliers is important because they have an impact on the selection of the model, the estimation of parameters and, consequently, on forecasts. An automatic procedure described in the literature to detect outliers in time series is implemented in the tsoutliers R package. Main changes in version 0.6-5 (for details see the NEWS file): • Changes : The outliers detected at each iteration of the procedure are checked so that At each iteration of the procedure, outliers identified at consecutive time points are discarded keeping the outlier with the highest t-statistic in absolute value. This is done for all types of outliers, before it was done only for LS. • The following change in R 3.2.1, arima(*, xreg = .) (for d ¿= 1) computes estimated variances based on the number of effective observations as in R version 3.0.","author":[{"dropping-particle":"","family":"López-de-Lacalle","given":"Javier","non-dropping-particle":"","parse-names":false,"suffix":""}],"id":"ITEM-1","issued":{"date-parts":[["2019"]]},"title":"tsoutliers R Package for Detection of Outliers in Time Series","type":"article"}}],"schema":"https://github.com/citation-style-language/schema/raw/master/csl-citation.json"} </w:instrText>
      </w:r>
      <w:r w:rsidR="00832382">
        <w:rPr>
          <w:rFonts w:ascii="Times New Roman" w:eastAsia="Times New Roman" w:hAnsi="Times New Roman" w:cs="Times New Roman"/>
        </w:rPr>
        <w:fldChar w:fldCharType="separate"/>
      </w:r>
      <w:r w:rsidR="00CD61B8" w:rsidRPr="00CD61B8">
        <w:rPr>
          <w:rFonts w:ascii="Times New Roman" w:hAnsi="Times New Roman" w:cs="Times New Roman"/>
          <w:szCs w:val="24"/>
        </w:rPr>
        <w:t>(López-de-</w:t>
      </w:r>
      <w:proofErr w:type="spellStart"/>
      <w:r w:rsidR="00CD61B8" w:rsidRPr="00CD61B8">
        <w:rPr>
          <w:rFonts w:ascii="Times New Roman" w:hAnsi="Times New Roman" w:cs="Times New Roman"/>
          <w:szCs w:val="24"/>
        </w:rPr>
        <w:t>Lacalle</w:t>
      </w:r>
      <w:proofErr w:type="spellEnd"/>
      <w:r w:rsidR="00CD61B8" w:rsidRPr="00CD61B8">
        <w:rPr>
          <w:rFonts w:ascii="Times New Roman" w:hAnsi="Times New Roman" w:cs="Times New Roman"/>
          <w:szCs w:val="24"/>
        </w:rPr>
        <w:t xml:space="preserve"> 2019)</w:t>
      </w:r>
      <w:r w:rsidR="00832382">
        <w:rPr>
          <w:rFonts w:ascii="Times New Roman" w:eastAsia="Times New Roman" w:hAnsi="Times New Roman" w:cs="Times New Roman"/>
        </w:rPr>
        <w:fldChar w:fldCharType="end"/>
      </w:r>
      <w:r>
        <w:rPr>
          <w:rFonts w:ascii="Times New Roman" w:eastAsia="Times New Roman" w:hAnsi="Times New Roman" w:cs="Times New Roman"/>
        </w:rPr>
        <w:t xml:space="preserve"> </w:t>
      </w:r>
      <w:del w:id="100" w:author="Mathew Hauer" w:date="2022-02-01T08:45:00Z">
        <w:r w:rsidDel="00111A6C">
          <w:rPr>
            <w:rFonts w:ascii="Times New Roman" w:eastAsia="Times New Roman" w:hAnsi="Times New Roman" w:cs="Times New Roman"/>
          </w:rPr>
          <w:delText xml:space="preserve">is a package that </w:delText>
        </w:r>
      </w:del>
      <w:r>
        <w:rPr>
          <w:rFonts w:ascii="Times New Roman" w:eastAsia="Times New Roman" w:hAnsi="Times New Roman" w:cs="Times New Roman"/>
        </w:rPr>
        <w:t>implements a mathematical approach for the automatic detection of outliers in a time series originally formulated by Chen and Liu in 1993.</w:t>
      </w:r>
      <w:r w:rsidR="00DB7392">
        <w:rPr>
          <w:rFonts w:ascii="Times New Roman" w:eastAsia="Times New Roman" w:hAnsi="Times New Roman" w:cs="Times New Roman"/>
        </w:rPr>
        <w:t xml:space="preserve"> Time series are affected by exogenous factors</w:t>
      </w:r>
      <w:r w:rsidR="0094490D">
        <w:rPr>
          <w:rFonts w:ascii="Times New Roman" w:eastAsia="Times New Roman" w:hAnsi="Times New Roman" w:cs="Times New Roman"/>
        </w:rPr>
        <w:t xml:space="preserve"> and the effects are felt differently across the phenomenon of our interest. Aside from detecting outliers within out time series, the </w:t>
      </w:r>
      <w:proofErr w:type="spellStart"/>
      <w:r w:rsidR="0094490D" w:rsidRPr="00D06DFE">
        <w:rPr>
          <w:rFonts w:ascii="Times New Roman" w:eastAsia="Times New Roman" w:hAnsi="Times New Roman" w:cs="Times New Roman"/>
          <w:i/>
        </w:rPr>
        <w:t>tso</w:t>
      </w:r>
      <w:proofErr w:type="spellEnd"/>
      <w:r w:rsidR="0094490D" w:rsidRPr="00D06DFE">
        <w:rPr>
          <w:rFonts w:ascii="Times New Roman" w:eastAsia="Times New Roman" w:hAnsi="Times New Roman" w:cs="Times New Roman"/>
          <w:i/>
        </w:rPr>
        <w:t>()</w:t>
      </w:r>
      <w:r w:rsidR="0094490D">
        <w:rPr>
          <w:rFonts w:ascii="Times New Roman" w:eastAsia="Times New Roman" w:hAnsi="Times New Roman" w:cs="Times New Roman"/>
        </w:rPr>
        <w:t xml:space="preserve"> function offers insights about effect being captured</w:t>
      </w:r>
      <w:r w:rsidR="00DB7392">
        <w:rPr>
          <w:rFonts w:ascii="Times New Roman" w:eastAsia="Times New Roman" w:hAnsi="Times New Roman" w:cs="Times New Roman"/>
        </w:rPr>
        <w:t xml:space="preserve"> </w:t>
      </w:r>
      <w:r w:rsidR="0094490D">
        <w:rPr>
          <w:rFonts w:ascii="Times New Roman" w:eastAsia="Times New Roman" w:hAnsi="Times New Roman" w:cs="Times New Roman"/>
        </w:rPr>
        <w:t>when the outlier is detected.</w:t>
      </w:r>
      <w:r>
        <w:rPr>
          <w:rFonts w:ascii="Times New Roman" w:eastAsia="Times New Roman" w:hAnsi="Times New Roman" w:cs="Times New Roman"/>
        </w:rPr>
        <w:t xml:space="preserve"> By default, three types of outliers detected are: </w:t>
      </w:r>
    </w:p>
    <w:p w14:paraId="00000011" w14:textId="3CFE6C93" w:rsidR="0069021D" w:rsidRDefault="003153FC">
      <w:pPr>
        <w:jc w:val="both"/>
        <w:rPr>
          <w:rFonts w:ascii="Times New Roman" w:eastAsia="Times New Roman" w:hAnsi="Times New Roman" w:cs="Times New Roman"/>
        </w:rPr>
      </w:pPr>
      <w:r>
        <w:rPr>
          <w:rFonts w:ascii="Times New Roman" w:eastAsia="Times New Roman" w:hAnsi="Times New Roman" w:cs="Times New Roman"/>
        </w:rPr>
        <w:t>1. Additive outliers (AO</w:t>
      </w:r>
      <w:r w:rsidR="00AB09EA">
        <w:rPr>
          <w:rFonts w:ascii="Times New Roman" w:eastAsia="Times New Roman" w:hAnsi="Times New Roman" w:cs="Times New Roman"/>
        </w:rPr>
        <w:t>) -</w:t>
      </w:r>
      <w:r>
        <w:rPr>
          <w:rFonts w:ascii="Times New Roman" w:eastAsia="Times New Roman" w:hAnsi="Times New Roman" w:cs="Times New Roman"/>
        </w:rPr>
        <w:t xml:space="preserve"> are isolated large or small values within the time series, </w:t>
      </w:r>
    </w:p>
    <w:p w14:paraId="00000012"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2) Level shifts (LS) - are a change in the average levels with the observations following the outlier shifting accordingly. This change may be due to seasonality, but has the distinctive feature of the change being permanent, and </w:t>
      </w:r>
    </w:p>
    <w:p w14:paraId="00000013"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3) Temporary or transient changes (TC) - are similar to LS but the effect of the outlier reduces over subsequent observations. Eventually, the values return to the levels observed prior to the outlier.  </w:t>
      </w:r>
    </w:p>
    <w:p w14:paraId="00000014"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The two additional outliers featured in this package are:</w:t>
      </w:r>
    </w:p>
    <w:p w14:paraId="00000015"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1) Innovative outliers (IO) - are outliers that derive from innovation in the data generating process that affects all subsequent observations, and </w:t>
      </w:r>
    </w:p>
    <w:p w14:paraId="00000016"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2) Seasonal level shifts (SLS) - are similar to LS but they occur at some point and reoccur every year (time window) at the same season and its effect affects the subsequent seasons. </w:t>
      </w:r>
    </w:p>
    <w:p w14:paraId="00000017" w14:textId="3CB57E9E"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A detailed discussion of these outliers is available in extant literature </w:t>
      </w:r>
      <w:r w:rsidR="00F10683">
        <w:rPr>
          <w:rFonts w:ascii="Times New Roman" w:eastAsia="Times New Roman" w:hAnsi="Times New Roman" w:cs="Times New Roman"/>
        </w:rPr>
        <w:fldChar w:fldCharType="begin" w:fldLock="1"/>
      </w:r>
      <w:r w:rsidR="00CD61B8">
        <w:rPr>
          <w:rFonts w:ascii="Times New Roman" w:eastAsia="Times New Roman" w:hAnsi="Times New Roman" w:cs="Times New Roman"/>
        </w:rPr>
        <w:instrText xml:space="preserve"> ADDIN ZOTERO_ITEM CSL_CITATION {"citationID":"2kpCEdK2","properties":{"formattedCitation":"(Asghar and Urooj 2017; Burman and Otto 1988; Chen and Liu 1993)","plainCitation":"(Asghar and Urooj 2017; Burman and Otto 1988; Chen and Liu 1993)","noteIndex":0},"citationItems":[{"id":"NIbQowOI/Vnd6K5RQ","uris":["http://www.mendeley.com/documents/?uuid=b453adcc-1ac5-4489-b9d9-16b32c565569"],"uri":["http://www.mendeley.com/documents/?uuid=b453adcc-1ac5-4489-b9d9-16b32c565569"],"itemData":{"DOI":"10.1080/03610918.2016.1236952","ISSN":"15324141","abstract":"This study aims at exploring correct identification of seasonal outliers using most commonly applied test statistics. We evaluate the performance of seasonal level shift (SLS) by means of empirical level of significance, power of the test for sensitivity in detecting changes, and the vulnerability to masking of outliers by misspecification frequencies. We observe that the size of SLS affects the sampling distribution of ηSLS (test statistics for SLS detection) in case of SAR (1) and SMA (1) model. The empirical critical values for 1%, 5%, and 10% upper percentiles are higher than the usual cut off points and the empirical level of significance is inversely related to sample size and the model coefficients. The empirical power of the test statistics is not satisfactory at small sample size, and for large model coefficient. ηSLS gets confused with IO. The potential list of types of outliers should retain both IO and SLS as a part of outlier detection procedure for most efficient results. We apply the method suggested by Kaiser and Maravall with five possible types of outliers, that is, AO, IO, LS, TC, and SLS, to a number of quarterly and monthly time series data from Pakistan.","author":[{"dropping-particle":"","family":"Asghar","given":"Zahid","non-dropping-particle":"","parse-names":false,"suffix":""},{"dropping-particle":"","family":"Urooj","given":"Amena","non-dropping-particle":"","parse-names":false,"suffix":""}],"container-title":"Communications in Statistics: Simulation and Computation","id":"ITEM-1","issued":{"date-parts":[["2017"]]},"title":"Analysis of seasonal level shift (SLS) detection in SARIMA models","type":"article-journal"}},{"id":"NIbQowOI/Z96wCUlS","uris":["http://www.mendeley.com/documents/?uuid=9cd43546-fd43-4c76-bc82-9b0c9d2c09b6"],"uri":["http://www.mendeley.com/documents/?uuid=9cd43546-fd43-4c76-bc82-9b0c9d2c09b6"],"itemData":{"author":[{"dropping-particle":"","family":"Burman","given":"J. Peter","non-dropping-particle":"","parse-names":false,"suffix":""},{"dropping-particle":"","family":"Otto","given":"Mark C","non-dropping-particle":"","parse-names":false,"suffix":""}],"container-title":"Statistical Research Division Report Series","id":"ITEM-2","issued":{"date-parts":[["1988"]]},"title":"Outliers in Time Series","type":"report"}},{"id":"NIbQowOI/CmbAply2","uris":["http://www.mendeley.com/documents/?uuid=a1c51a05-8892-4784-afdc-ce5495aaf8e4"],"uri":["http://www.mendeley.com/documents/?uuid=a1c51a05-8892-4784-afdc-ce5495aaf8e4"],"itemData":{"DOI":"10.1016/0304-4076(93)90010-3","ISSN":"03044076","author":[{"dropping-particle":"","family":"Chen","given":"Chung","non-dropping-particle":"","parse-names":false,"suffix":""},{"dropping-particle":"","family":"Liu","given":"Lon-Mu","non-dropping-particle":"","parse-names":false,"suffix":""}],"container-title":"Journal of Forecasting","id":"ITEM-3","issued":{"date-parts":[["1993"]]},"page":"13-35","title":"Forecasting Time Series with Outliers","type":"article-journal","volume":"12"}}],"schema":"https://github.com/citation-style-language/schema/raw/master/csl-citation.json"} </w:instrText>
      </w:r>
      <w:r w:rsidR="00F10683">
        <w:rPr>
          <w:rFonts w:ascii="Times New Roman" w:eastAsia="Times New Roman" w:hAnsi="Times New Roman" w:cs="Times New Roman"/>
        </w:rPr>
        <w:fldChar w:fldCharType="separate"/>
      </w:r>
      <w:r w:rsidR="00CD61B8" w:rsidRPr="00CD61B8">
        <w:rPr>
          <w:rFonts w:ascii="Times New Roman" w:hAnsi="Times New Roman" w:cs="Times New Roman"/>
        </w:rPr>
        <w:t>(Asghar and Urooj 2017; Burman and Otto 1988; Chen and Liu 1993)</w:t>
      </w:r>
      <w:r w:rsidR="00F10683">
        <w:rPr>
          <w:rFonts w:ascii="Times New Roman" w:eastAsia="Times New Roman" w:hAnsi="Times New Roman" w:cs="Times New Roman"/>
        </w:rPr>
        <w:fldChar w:fldCharType="end"/>
      </w:r>
      <w:r w:rsidR="00F10683">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00000018" w14:textId="77777777" w:rsidR="0069021D" w:rsidRDefault="003153FC">
      <w:pPr>
        <w:jc w:val="both"/>
        <w:rPr>
          <w:rFonts w:ascii="Times New Roman" w:eastAsia="Times New Roman" w:hAnsi="Times New Roman" w:cs="Times New Roman"/>
        </w:rPr>
      </w:pPr>
      <w:commentRangeStart w:id="101"/>
      <w:r>
        <w:rPr>
          <w:rFonts w:ascii="Times New Roman" w:eastAsia="Times New Roman" w:hAnsi="Times New Roman" w:cs="Times New Roman"/>
          <w:highlight w:val="yellow"/>
        </w:rPr>
        <w:t xml:space="preserve">The </w:t>
      </w:r>
      <w:proofErr w:type="spellStart"/>
      <w:r>
        <w:rPr>
          <w:rFonts w:ascii="Times New Roman" w:eastAsia="Times New Roman" w:hAnsi="Times New Roman" w:cs="Times New Roman"/>
          <w:highlight w:val="yellow"/>
        </w:rPr>
        <w:t>tso</w:t>
      </w:r>
      <w:proofErr w:type="spellEnd"/>
      <w:r>
        <w:rPr>
          <w:rFonts w:ascii="Times New Roman" w:eastAsia="Times New Roman" w:hAnsi="Times New Roman" w:cs="Times New Roman"/>
          <w:highlight w:val="yellow"/>
        </w:rPr>
        <w:t xml:space="preserve"> function provides an</w:t>
      </w:r>
      <w:r>
        <w:rPr>
          <w:rFonts w:ascii="Times New Roman" w:eastAsia="Times New Roman" w:hAnsi="Times New Roman" w:cs="Times New Roman"/>
        </w:rPr>
        <w:t xml:space="preserve"> </w:t>
      </w:r>
      <w:commentRangeEnd w:id="101"/>
      <w:r w:rsidR="004D7739">
        <w:rPr>
          <w:rStyle w:val="CommentReference"/>
        </w:rPr>
        <w:commentReference w:id="101"/>
      </w:r>
    </w:p>
    <w:p w14:paraId="00000019"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Usage of </w:t>
      </w:r>
      <w:proofErr w:type="spellStart"/>
      <w:r>
        <w:rPr>
          <w:rFonts w:ascii="Times New Roman" w:eastAsia="Times New Roman" w:hAnsi="Times New Roman" w:cs="Times New Roman"/>
        </w:rPr>
        <w:t>tso</w:t>
      </w:r>
      <w:proofErr w:type="spellEnd"/>
      <w:r>
        <w:rPr>
          <w:rFonts w:ascii="Times New Roman" w:eastAsia="Times New Roman" w:hAnsi="Times New Roman" w:cs="Times New Roman"/>
        </w:rPr>
        <w:t>() is shown below with all arguments set to the default:</w:t>
      </w:r>
    </w:p>
    <w:p w14:paraId="0000001A" w14:textId="77777777" w:rsidR="0069021D" w:rsidRDefault="003153FC">
      <w:pPr>
        <w:ind w:left="720"/>
        <w:jc w:val="both"/>
        <w:rPr>
          <w:rFonts w:ascii="Times New Roman" w:eastAsia="Times New Roman" w:hAnsi="Times New Roman" w:cs="Times New Roman"/>
        </w:rPr>
      </w:pPr>
      <w:proofErr w:type="spellStart"/>
      <w:r>
        <w:rPr>
          <w:rFonts w:ascii="Times New Roman" w:eastAsia="Times New Roman" w:hAnsi="Times New Roman" w:cs="Times New Roman"/>
        </w:rPr>
        <w:t>tso</w:t>
      </w:r>
      <w:proofErr w:type="spellEnd"/>
      <w:r>
        <w:rPr>
          <w:rFonts w:ascii="Times New Roman" w:eastAsia="Times New Roman" w:hAnsi="Times New Roman" w:cs="Times New Roman"/>
        </w:rPr>
        <w:t xml:space="preserve">(y, </w:t>
      </w:r>
      <w:proofErr w:type="spellStart"/>
      <w:r>
        <w:rPr>
          <w:rFonts w:ascii="Times New Roman" w:eastAsia="Times New Roman" w:hAnsi="Times New Roman" w:cs="Times New Roman"/>
        </w:rPr>
        <w:t>xreg</w:t>
      </w:r>
      <w:proofErr w:type="spellEnd"/>
      <w:r>
        <w:rPr>
          <w:rFonts w:ascii="Times New Roman" w:eastAsia="Times New Roman" w:hAnsi="Times New Roman" w:cs="Times New Roman"/>
        </w:rPr>
        <w:t xml:space="preserve"> = NULL, </w:t>
      </w:r>
      <w:proofErr w:type="spellStart"/>
      <w:r>
        <w:rPr>
          <w:rFonts w:ascii="Times New Roman" w:eastAsia="Times New Roman" w:hAnsi="Times New Roman" w:cs="Times New Roman"/>
        </w:rPr>
        <w:t>cval</w:t>
      </w:r>
      <w:proofErr w:type="spellEnd"/>
      <w:r>
        <w:rPr>
          <w:rFonts w:ascii="Times New Roman" w:eastAsia="Times New Roman" w:hAnsi="Times New Roman" w:cs="Times New Roman"/>
        </w:rPr>
        <w:t xml:space="preserve"> = NULL, delta = 0.7,    types = c("AO", "LS", "TC"),    </w:t>
      </w:r>
      <w:proofErr w:type="spellStart"/>
      <w:r>
        <w:rPr>
          <w:rFonts w:ascii="Times New Roman" w:eastAsia="Times New Roman" w:hAnsi="Times New Roman" w:cs="Times New Roman"/>
        </w:rPr>
        <w:t>maxit</w:t>
      </w:r>
      <w:proofErr w:type="spellEnd"/>
      <w:r>
        <w:rPr>
          <w:rFonts w:ascii="Times New Roman" w:eastAsia="Times New Roman" w:hAnsi="Times New Roman" w:cs="Times New Roman"/>
        </w:rPr>
        <w:t xml:space="preserve"> = 1, </w:t>
      </w:r>
      <w:proofErr w:type="spellStart"/>
      <w:r>
        <w:rPr>
          <w:rFonts w:ascii="Times New Roman" w:eastAsia="Times New Roman" w:hAnsi="Times New Roman" w:cs="Times New Roman"/>
        </w:rPr>
        <w:t>maxit.iloop</w:t>
      </w:r>
      <w:proofErr w:type="spellEnd"/>
      <w:r>
        <w:rPr>
          <w:rFonts w:ascii="Times New Roman" w:eastAsia="Times New Roman" w:hAnsi="Times New Roman" w:cs="Times New Roman"/>
        </w:rPr>
        <w:t xml:space="preserve"> = 4, </w:t>
      </w:r>
      <w:proofErr w:type="spellStart"/>
      <w:r>
        <w:rPr>
          <w:rFonts w:ascii="Times New Roman" w:eastAsia="Times New Roman" w:hAnsi="Times New Roman" w:cs="Times New Roman"/>
        </w:rPr>
        <w:t>maxit.oloop</w:t>
      </w:r>
      <w:proofErr w:type="spellEnd"/>
      <w:r>
        <w:rPr>
          <w:rFonts w:ascii="Times New Roman" w:eastAsia="Times New Roman" w:hAnsi="Times New Roman" w:cs="Times New Roman"/>
        </w:rPr>
        <w:t xml:space="preserve"> = 4, </w:t>
      </w:r>
      <w:proofErr w:type="spellStart"/>
      <w:r>
        <w:rPr>
          <w:rFonts w:ascii="Times New Roman" w:eastAsia="Times New Roman" w:hAnsi="Times New Roman" w:cs="Times New Roman"/>
        </w:rPr>
        <w:t>cval.reduce</w:t>
      </w:r>
      <w:proofErr w:type="spellEnd"/>
      <w:r>
        <w:rPr>
          <w:rFonts w:ascii="Times New Roman" w:eastAsia="Times New Roman" w:hAnsi="Times New Roman" w:cs="Times New Roman"/>
        </w:rPr>
        <w:t xml:space="preserve"> = 0.14286,    </w:t>
      </w:r>
      <w:proofErr w:type="spellStart"/>
      <w:r>
        <w:rPr>
          <w:rFonts w:ascii="Times New Roman" w:eastAsia="Times New Roman" w:hAnsi="Times New Roman" w:cs="Times New Roman"/>
        </w:rPr>
        <w:t>discard.method</w:t>
      </w:r>
      <w:proofErr w:type="spellEnd"/>
      <w:r>
        <w:rPr>
          <w:rFonts w:ascii="Times New Roman" w:eastAsia="Times New Roman" w:hAnsi="Times New Roman" w:cs="Times New Roman"/>
        </w:rPr>
        <w:t xml:space="preserve"> = c("</w:t>
      </w:r>
      <w:proofErr w:type="spellStart"/>
      <w:r>
        <w:rPr>
          <w:rFonts w:ascii="Times New Roman" w:eastAsia="Times New Roman" w:hAnsi="Times New Roman" w:cs="Times New Roman"/>
        </w:rPr>
        <w:t>en</w:t>
      </w:r>
      <w:proofErr w:type="spellEnd"/>
      <w:r>
        <w:rPr>
          <w:rFonts w:ascii="Times New Roman" w:eastAsia="Times New Roman" w:hAnsi="Times New Roman" w:cs="Times New Roman"/>
        </w:rPr>
        <w:t xml:space="preserve">-masse", "bottom-up"), </w:t>
      </w:r>
      <w:proofErr w:type="spellStart"/>
      <w:r>
        <w:rPr>
          <w:rFonts w:ascii="Times New Roman" w:eastAsia="Times New Roman" w:hAnsi="Times New Roman" w:cs="Times New Roman"/>
        </w:rPr>
        <w:t>discard.cval</w:t>
      </w:r>
      <w:proofErr w:type="spellEnd"/>
      <w:r>
        <w:rPr>
          <w:rFonts w:ascii="Times New Roman" w:eastAsia="Times New Roman" w:hAnsi="Times New Roman" w:cs="Times New Roman"/>
        </w:rPr>
        <w:t xml:space="preserve"> = NULL,    </w:t>
      </w:r>
      <w:proofErr w:type="spellStart"/>
      <w:r>
        <w:rPr>
          <w:rFonts w:ascii="Times New Roman" w:eastAsia="Times New Roman" w:hAnsi="Times New Roman" w:cs="Times New Roman"/>
        </w:rPr>
        <w:t>remove.method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remove.cval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tsmethod</w:t>
      </w:r>
      <w:proofErr w:type="spellEnd"/>
      <w:r>
        <w:rPr>
          <w:rFonts w:ascii="Times New Roman" w:eastAsia="Times New Roman" w:hAnsi="Times New Roman" w:cs="Times New Roman"/>
        </w:rPr>
        <w:t xml:space="preserve"> = c("</w:t>
      </w:r>
      <w:proofErr w:type="spellStart"/>
      <w:r>
        <w:rPr>
          <w:rFonts w:ascii="Times New Roman" w:eastAsia="Times New Roman" w:hAnsi="Times New Roman" w:cs="Times New Roman"/>
        </w:rPr>
        <w:t>auto.arima</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arima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args.tsmethod</w:t>
      </w:r>
      <w:proofErr w:type="spellEnd"/>
      <w:r>
        <w:rPr>
          <w:rFonts w:ascii="Times New Roman" w:eastAsia="Times New Roman" w:hAnsi="Times New Roman" w:cs="Times New Roman"/>
        </w:rPr>
        <w:t xml:space="preserve"> = NULL, logfile = NULL, </w:t>
      </w:r>
      <w:proofErr w:type="spellStart"/>
      <w:r>
        <w:rPr>
          <w:rFonts w:ascii="Times New Roman" w:eastAsia="Times New Roman" w:hAnsi="Times New Roman" w:cs="Times New Roman"/>
        </w:rPr>
        <w:t>check.rank</w:t>
      </w:r>
      <w:proofErr w:type="spellEnd"/>
      <w:r>
        <w:rPr>
          <w:rFonts w:ascii="Times New Roman" w:eastAsia="Times New Roman" w:hAnsi="Times New Roman" w:cs="Times New Roman"/>
        </w:rPr>
        <w:t xml:space="preserve"> = FALSE)</w:t>
      </w:r>
    </w:p>
    <w:p w14:paraId="0000001B" w14:textId="425A48F9"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Most of the arguments will work well for basic exploration of outliers with the defaults options, unless such adjustments are needed for an operation other than detecting the outlier. Here, we use the </w:t>
      </w:r>
      <w:r>
        <w:rPr>
          <w:rFonts w:ascii="Times New Roman" w:eastAsia="Times New Roman" w:hAnsi="Times New Roman" w:cs="Times New Roman"/>
          <w:i/>
        </w:rPr>
        <w:t>y</w:t>
      </w:r>
      <w:r>
        <w:rPr>
          <w:rFonts w:ascii="Times New Roman" w:eastAsia="Times New Roman" w:hAnsi="Times New Roman" w:cs="Times New Roman"/>
        </w:rPr>
        <w:t xml:space="preserve">, </w:t>
      </w:r>
      <w:r>
        <w:rPr>
          <w:rFonts w:ascii="Times New Roman" w:eastAsia="Times New Roman" w:hAnsi="Times New Roman" w:cs="Times New Roman"/>
          <w:i/>
        </w:rPr>
        <w:t>types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xreg</w:t>
      </w:r>
      <w:proofErr w:type="spellEnd"/>
      <w:r>
        <w:rPr>
          <w:rFonts w:ascii="Times New Roman" w:eastAsia="Times New Roman" w:hAnsi="Times New Roman" w:cs="Times New Roman"/>
        </w:rPr>
        <w:t xml:space="preserve"> arguments to determine whether the number of deaths following Hurricane María is considered an outlier, and if so, what type of outlier it is. In addition, we explore whether the results change when we control for population size. First, the</w:t>
      </w:r>
      <w:r>
        <w:rPr>
          <w:rFonts w:ascii="Times New Roman" w:eastAsia="Times New Roman" w:hAnsi="Times New Roman" w:cs="Times New Roman"/>
          <w:i/>
        </w:rPr>
        <w:t xml:space="preserve"> y</w:t>
      </w:r>
      <w:r>
        <w:rPr>
          <w:rFonts w:ascii="Times New Roman" w:eastAsia="Times New Roman" w:hAnsi="Times New Roman" w:cs="Times New Roman"/>
        </w:rPr>
        <w:t xml:space="preserve"> argument is the time series where we are interested in detecting the outlier. Regularly, we read our data from a </w:t>
      </w:r>
      <w:r w:rsidR="003E444D">
        <w:rPr>
          <w:rFonts w:ascii="Times New Roman" w:eastAsia="Times New Roman" w:hAnsi="Times New Roman" w:cs="Times New Roman"/>
        </w:rPr>
        <w:t>spreadsheet;</w:t>
      </w:r>
      <w:r>
        <w:rPr>
          <w:rFonts w:ascii="Times New Roman" w:eastAsia="Times New Roman" w:hAnsi="Times New Roman" w:cs="Times New Roman"/>
        </w:rPr>
        <w:t xml:space="preserve"> the imported data is normally not read as a time series. Thus, some simple data processing is required to have the data in a format that is compatible to </w:t>
      </w:r>
      <w:proofErr w:type="spellStart"/>
      <w:r w:rsidRPr="00EA729C">
        <w:rPr>
          <w:rFonts w:ascii="Times New Roman" w:eastAsia="Times New Roman" w:hAnsi="Times New Roman" w:cs="Times New Roman"/>
          <w:i/>
        </w:rPr>
        <w:t>tso</w:t>
      </w:r>
      <w:proofErr w:type="spellEnd"/>
      <w:r w:rsidRPr="00EA729C">
        <w:rPr>
          <w:rFonts w:ascii="Times New Roman" w:eastAsia="Times New Roman" w:hAnsi="Times New Roman" w:cs="Times New Roman"/>
          <w:i/>
        </w:rPr>
        <w:t>(</w:t>
      </w:r>
      <w:r w:rsidRPr="006C1B8C">
        <w:rPr>
          <w:rFonts w:ascii="Times New Roman" w:eastAsia="Times New Roman" w:hAnsi="Times New Roman" w:cs="Times New Roman"/>
          <w:i/>
        </w:rPr>
        <w:t>)</w:t>
      </w:r>
      <w:r>
        <w:rPr>
          <w:rFonts w:ascii="Times New Roman" w:eastAsia="Times New Roman" w:hAnsi="Times New Roman" w:cs="Times New Roman"/>
        </w:rPr>
        <w:t xml:space="preserve">. After having imported the data, we transform the information into a time series using the </w:t>
      </w:r>
      <w:proofErr w:type="spellStart"/>
      <w:r w:rsidRPr="00EA729C">
        <w:rPr>
          <w:rFonts w:ascii="Times New Roman" w:eastAsia="Times New Roman" w:hAnsi="Times New Roman" w:cs="Times New Roman"/>
          <w:i/>
        </w:rPr>
        <w:t>ts</w:t>
      </w:r>
      <w:r w:rsidR="00091AD3">
        <w:rPr>
          <w:rFonts w:ascii="Times New Roman" w:eastAsia="Times New Roman" w:hAnsi="Times New Roman" w:cs="Times New Roman"/>
          <w:i/>
        </w:rPr>
        <w:t>o</w:t>
      </w:r>
      <w:proofErr w:type="spellEnd"/>
      <w:r w:rsidRPr="00EA729C">
        <w:rPr>
          <w:rFonts w:ascii="Times New Roman" w:eastAsia="Times New Roman" w:hAnsi="Times New Roman" w:cs="Times New Roman"/>
          <w:i/>
        </w:rPr>
        <w:t>(</w:t>
      </w:r>
      <w:r w:rsidRPr="006C1B8C">
        <w:rPr>
          <w:rFonts w:ascii="Times New Roman" w:eastAsia="Times New Roman" w:hAnsi="Times New Roman" w:cs="Times New Roman"/>
          <w:i/>
        </w:rPr>
        <w:t>)</w:t>
      </w:r>
      <w:r>
        <w:rPr>
          <w:rFonts w:ascii="Times New Roman" w:eastAsia="Times New Roman" w:hAnsi="Times New Roman" w:cs="Times New Roman"/>
        </w:rPr>
        <w:t xml:space="preserve"> function available through the </w:t>
      </w:r>
      <w:proofErr w:type="spellStart"/>
      <w:r w:rsidRPr="003D2214">
        <w:rPr>
          <w:rFonts w:ascii="Times New Roman" w:eastAsia="Times New Roman" w:hAnsi="Times New Roman" w:cs="Times New Roman"/>
          <w:i/>
        </w:rPr>
        <w:t>ts</w:t>
      </w:r>
      <w:r w:rsidR="00E008AC">
        <w:rPr>
          <w:rFonts w:ascii="Times New Roman" w:eastAsia="Times New Roman" w:hAnsi="Times New Roman" w:cs="Times New Roman"/>
          <w:i/>
        </w:rPr>
        <w:t>outliers</w:t>
      </w:r>
      <w:proofErr w:type="spellEnd"/>
      <w:r>
        <w:rPr>
          <w:rFonts w:ascii="Times New Roman" w:eastAsia="Times New Roman" w:hAnsi="Times New Roman" w:cs="Times New Roman"/>
        </w:rPr>
        <w:t xml:space="preserve"> library, as follows: </w:t>
      </w:r>
    </w:p>
    <w:p w14:paraId="0000001C" w14:textId="77777777" w:rsidR="0069021D" w:rsidRDefault="003153FC">
      <w:pPr>
        <w:ind w:left="720"/>
        <w:jc w:val="both"/>
        <w:rPr>
          <w:rFonts w:ascii="Times New Roman" w:eastAsia="Times New Roman" w:hAnsi="Times New Roman" w:cs="Times New Roman"/>
        </w:rPr>
      </w:pPr>
      <w:r>
        <w:rPr>
          <w:rFonts w:ascii="Times New Roman" w:eastAsia="Times New Roman" w:hAnsi="Times New Roman" w:cs="Times New Roman"/>
        </w:rPr>
        <w:t xml:space="preserve">Deaths_ts&lt;-ts(Deaths0917$Deaths,frequency=1,start=Deaths0917$Number[1]) </w:t>
      </w:r>
    </w:p>
    <w:p w14:paraId="0000001D" w14:textId="77777777" w:rsidR="0069021D" w:rsidRDefault="003153FC">
      <w:pPr>
        <w:ind w:left="720"/>
        <w:jc w:val="both"/>
        <w:rPr>
          <w:rFonts w:ascii="Times New Roman" w:eastAsia="Times New Roman" w:hAnsi="Times New Roman" w:cs="Times New Roman"/>
        </w:rPr>
      </w:pPr>
      <w:r>
        <w:rPr>
          <w:rFonts w:ascii="Times New Roman" w:eastAsia="Times New Roman" w:hAnsi="Times New Roman" w:cs="Times New Roman"/>
        </w:rPr>
        <w:t>Popula_ts&lt;-ts(Deaths0917$Population_Estimate,frequency=1,start=Deaths0917$Number[1])</w:t>
      </w:r>
    </w:p>
    <w:p w14:paraId="0000001E" w14:textId="27288624"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The first line creates a time series for the monthly deaths from 2010 until 2018 and the second one creates a time series object for the corresponding monthly population estimates. This information was contained within the dataset we imported in the illustrative data section (see </w:t>
      </w:r>
      <w:r>
        <w:rPr>
          <w:rFonts w:ascii="Times New Roman" w:eastAsia="Times New Roman" w:hAnsi="Times New Roman" w:cs="Times New Roman"/>
          <w:i/>
        </w:rPr>
        <w:t>Table 1</w:t>
      </w:r>
      <w:r>
        <w:rPr>
          <w:rFonts w:ascii="Times New Roman" w:eastAsia="Times New Roman" w:hAnsi="Times New Roman" w:cs="Times New Roman"/>
        </w:rPr>
        <w:t xml:space="preserve">). This is all the data manipulation required to have the data in a format that is familiar to the </w:t>
      </w:r>
      <w:proofErr w:type="spellStart"/>
      <w:r w:rsidRPr="003D257F">
        <w:rPr>
          <w:rFonts w:ascii="Times New Roman" w:eastAsia="Times New Roman" w:hAnsi="Times New Roman" w:cs="Times New Roman"/>
          <w:i/>
        </w:rPr>
        <w:t>tso</w:t>
      </w:r>
      <w:proofErr w:type="spellEnd"/>
      <w:r w:rsidR="003D257F">
        <w:rPr>
          <w:rFonts w:ascii="Times New Roman" w:eastAsia="Times New Roman" w:hAnsi="Times New Roman" w:cs="Times New Roman"/>
          <w:i/>
        </w:rPr>
        <w:t>()</w:t>
      </w:r>
      <w:r>
        <w:rPr>
          <w:rFonts w:ascii="Times New Roman" w:eastAsia="Times New Roman" w:hAnsi="Times New Roman" w:cs="Times New Roman"/>
        </w:rPr>
        <w:t xml:space="preserve"> function. </w:t>
      </w:r>
    </w:p>
    <w:p w14:paraId="0000001F"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The essential arguments for </w:t>
      </w:r>
      <w:proofErr w:type="spellStart"/>
      <w:r w:rsidRPr="00744F0C">
        <w:rPr>
          <w:rFonts w:ascii="Times New Roman" w:eastAsia="Times New Roman" w:hAnsi="Times New Roman" w:cs="Times New Roman"/>
          <w:i/>
        </w:rPr>
        <w:t>tso</w:t>
      </w:r>
      <w:proofErr w:type="spellEnd"/>
      <w:r w:rsidRPr="00744F0C">
        <w:rPr>
          <w:rFonts w:ascii="Times New Roman" w:eastAsia="Times New Roman" w:hAnsi="Times New Roman" w:cs="Times New Roman"/>
          <w:i/>
        </w:rPr>
        <w:t>()</w:t>
      </w:r>
      <w:r>
        <w:rPr>
          <w:rFonts w:ascii="Times New Roman" w:eastAsia="Times New Roman" w:hAnsi="Times New Roman" w:cs="Times New Roman"/>
        </w:rPr>
        <w:t xml:space="preserve"> are the time series where we want to detect the outlier, the type of outlier we want to detect, and potentially a control variable or variables (</w:t>
      </w:r>
      <w:proofErr w:type="spellStart"/>
      <w:r w:rsidRPr="00744F0C">
        <w:rPr>
          <w:rFonts w:ascii="Times New Roman" w:eastAsia="Times New Roman" w:hAnsi="Times New Roman" w:cs="Times New Roman"/>
          <w:i/>
        </w:rPr>
        <w:t>xreg</w:t>
      </w:r>
      <w:proofErr w:type="spellEnd"/>
      <w:r>
        <w:rPr>
          <w:rFonts w:ascii="Times New Roman" w:eastAsia="Times New Roman" w:hAnsi="Times New Roman" w:cs="Times New Roman"/>
        </w:rPr>
        <w:t>). We start with a simple model that only considers the monthly death counts (</w:t>
      </w:r>
      <w:r>
        <w:rPr>
          <w:rFonts w:ascii="Times New Roman" w:eastAsia="Times New Roman" w:hAnsi="Times New Roman" w:cs="Times New Roman"/>
          <w:i/>
        </w:rPr>
        <w:t>y</w:t>
      </w:r>
      <w:r>
        <w:rPr>
          <w:rFonts w:ascii="Times New Roman" w:eastAsia="Times New Roman" w:hAnsi="Times New Roman" w:cs="Times New Roman"/>
        </w:rPr>
        <w:t xml:space="preserve">), specifying the detection for the three default types of outliers: AO, LS, and TC. If the interest is to detect only one type of outlier, it will suffice to exclude the others from the type argument. Similarly, if the interest is to detect one of the two other types, it will simply suffice to include it within the </w:t>
      </w:r>
      <w:r w:rsidRPr="004F6F39">
        <w:rPr>
          <w:rFonts w:ascii="Times New Roman" w:eastAsia="Times New Roman" w:hAnsi="Times New Roman" w:cs="Times New Roman"/>
          <w:i/>
        </w:rPr>
        <w:t>types</w:t>
      </w:r>
      <w:r>
        <w:rPr>
          <w:rFonts w:ascii="Times New Roman" w:eastAsia="Times New Roman" w:hAnsi="Times New Roman" w:cs="Times New Roman"/>
        </w:rPr>
        <w:t xml:space="preserve"> argument. The models are estimated using the following code: </w:t>
      </w:r>
    </w:p>
    <w:p w14:paraId="00000020" w14:textId="77777777" w:rsidR="0069021D" w:rsidRDefault="003153FC">
      <w:pPr>
        <w:ind w:left="720"/>
        <w:rPr>
          <w:rFonts w:ascii="Times New Roman" w:eastAsia="Times New Roman" w:hAnsi="Times New Roman" w:cs="Times New Roman"/>
        </w:rPr>
      </w:pPr>
      <w:r>
        <w:rPr>
          <w:rFonts w:ascii="Times New Roman" w:eastAsia="Times New Roman" w:hAnsi="Times New Roman" w:cs="Times New Roman"/>
        </w:rPr>
        <w:t xml:space="preserve">analysis &lt;- </w:t>
      </w:r>
      <w:proofErr w:type="spellStart"/>
      <w:r>
        <w:rPr>
          <w:rFonts w:ascii="Times New Roman" w:eastAsia="Times New Roman" w:hAnsi="Times New Roman" w:cs="Times New Roman"/>
        </w:rPr>
        <w:t>tso</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Deaths_ts,types</w:t>
      </w:r>
      <w:proofErr w:type="spellEnd"/>
      <w:r>
        <w:rPr>
          <w:rFonts w:ascii="Times New Roman" w:eastAsia="Times New Roman" w:hAnsi="Times New Roman" w:cs="Times New Roman"/>
        </w:rPr>
        <w:t>=c("AO","LS","TC"))</w:t>
      </w:r>
    </w:p>
    <w:p w14:paraId="00000021" w14:textId="77777777" w:rsidR="0069021D" w:rsidRDefault="003153FC">
      <w:pPr>
        <w:ind w:left="720"/>
        <w:jc w:val="both"/>
        <w:rPr>
          <w:rFonts w:ascii="Times New Roman" w:eastAsia="Times New Roman" w:hAnsi="Times New Roman" w:cs="Times New Roman"/>
        </w:rPr>
      </w:pPr>
      <w:r>
        <w:rPr>
          <w:rFonts w:ascii="Times New Roman" w:eastAsia="Times New Roman" w:hAnsi="Times New Roman" w:cs="Times New Roman"/>
        </w:rPr>
        <w:t xml:space="preserve">analysis2 &lt;- </w:t>
      </w:r>
      <w:proofErr w:type="spellStart"/>
      <w:r>
        <w:rPr>
          <w:rFonts w:ascii="Times New Roman" w:eastAsia="Times New Roman" w:hAnsi="Times New Roman" w:cs="Times New Roman"/>
        </w:rPr>
        <w:t>tso</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Deaths_ts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xreg</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Population_Estimates_ts</w:t>
      </w:r>
      <w:proofErr w:type="spellEnd"/>
      <w:r>
        <w:rPr>
          <w:rFonts w:ascii="Times New Roman" w:eastAsia="Times New Roman" w:hAnsi="Times New Roman" w:cs="Times New Roman"/>
        </w:rPr>
        <w:t>, types=c("AO","LS","TC"))</w:t>
      </w:r>
    </w:p>
    <w:p w14:paraId="00000022" w14:textId="05AFC112" w:rsidR="0069021D" w:rsidRDefault="003153FC">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above code stores the output from </w:t>
      </w:r>
      <w:proofErr w:type="spellStart"/>
      <w:r>
        <w:rPr>
          <w:rFonts w:ascii="Times New Roman" w:eastAsia="Times New Roman" w:hAnsi="Times New Roman" w:cs="Times New Roman"/>
        </w:rPr>
        <w:t>tso</w:t>
      </w:r>
      <w:proofErr w:type="spellEnd"/>
      <w:r>
        <w:rPr>
          <w:rFonts w:ascii="Times New Roman" w:eastAsia="Times New Roman" w:hAnsi="Times New Roman" w:cs="Times New Roman"/>
        </w:rPr>
        <w:t xml:space="preserve">() in two separate objects called analysis and analysis2. The difference between both analyses is the inclusion of population estimates to account for changes in population size. The resulting: (1) by looking at the output in table form (Table 2) or (2) through data visualization (Figure 1). To examine the output table one must simply write the name of the object where the results are stored in the console. The output includes the type of outlier detected, the observation id, the estimated excess and the t-statistic associated with the outlier.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69021D" w14:paraId="1EDCD0B8" w14:textId="77777777">
        <w:tc>
          <w:tcPr>
            <w:tcW w:w="9350" w:type="dxa"/>
            <w:gridSpan w:val="5"/>
          </w:tcPr>
          <w:p w14:paraId="00000024"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b/>
              </w:rPr>
              <w:t>Table 2</w:t>
            </w:r>
            <w:r>
              <w:rPr>
                <w:rFonts w:ascii="Times New Roman" w:eastAsia="Times New Roman" w:hAnsi="Times New Roman" w:cs="Times New Roman"/>
              </w:rPr>
              <w:t xml:space="preserve"> - Outlier detection for monthly deaths for Puerto Rico, 2010-2018 without and with controls for population size </w:t>
            </w:r>
          </w:p>
        </w:tc>
      </w:tr>
      <w:tr w:rsidR="0069021D" w14:paraId="183FF3EB" w14:textId="77777777">
        <w:tc>
          <w:tcPr>
            <w:tcW w:w="9350" w:type="dxa"/>
            <w:gridSpan w:val="5"/>
          </w:tcPr>
          <w:p w14:paraId="00000029" w14:textId="77777777" w:rsidR="0069021D" w:rsidRDefault="003153FC">
            <w:pPr>
              <w:jc w:val="center"/>
              <w:rPr>
                <w:rFonts w:ascii="Times New Roman" w:eastAsia="Times New Roman" w:hAnsi="Times New Roman" w:cs="Times New Roman"/>
                <w:b/>
              </w:rPr>
            </w:pPr>
            <w:r>
              <w:rPr>
                <w:rFonts w:ascii="Times New Roman" w:eastAsia="Times New Roman" w:hAnsi="Times New Roman" w:cs="Times New Roman"/>
                <w:b/>
              </w:rPr>
              <w:t>Simple Model - Default Settings</w:t>
            </w:r>
          </w:p>
        </w:tc>
      </w:tr>
      <w:tr w:rsidR="0069021D" w14:paraId="687D4660" w14:textId="77777777">
        <w:tc>
          <w:tcPr>
            <w:tcW w:w="1870" w:type="dxa"/>
          </w:tcPr>
          <w:p w14:paraId="0000002E"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Type</w:t>
            </w:r>
          </w:p>
        </w:tc>
        <w:tc>
          <w:tcPr>
            <w:tcW w:w="1870" w:type="dxa"/>
          </w:tcPr>
          <w:p w14:paraId="0000002F"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Ind</w:t>
            </w:r>
          </w:p>
        </w:tc>
        <w:tc>
          <w:tcPr>
            <w:tcW w:w="1870" w:type="dxa"/>
          </w:tcPr>
          <w:p w14:paraId="00000030"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Time</w:t>
            </w:r>
          </w:p>
        </w:tc>
        <w:tc>
          <w:tcPr>
            <w:tcW w:w="1870" w:type="dxa"/>
          </w:tcPr>
          <w:p w14:paraId="00000031" w14:textId="77777777" w:rsidR="0069021D" w:rsidRDefault="003153FC">
            <w:pPr>
              <w:jc w:val="both"/>
              <w:rPr>
                <w:rFonts w:ascii="Times New Roman" w:eastAsia="Times New Roman" w:hAnsi="Times New Roman" w:cs="Times New Roman"/>
              </w:rPr>
            </w:pPr>
            <w:proofErr w:type="spellStart"/>
            <w:r>
              <w:rPr>
                <w:rFonts w:ascii="Times New Roman" w:eastAsia="Times New Roman" w:hAnsi="Times New Roman" w:cs="Times New Roman"/>
              </w:rPr>
              <w:t>coefhat</w:t>
            </w:r>
            <w:proofErr w:type="spellEnd"/>
          </w:p>
        </w:tc>
        <w:tc>
          <w:tcPr>
            <w:tcW w:w="1870" w:type="dxa"/>
          </w:tcPr>
          <w:p w14:paraId="00000032" w14:textId="77777777" w:rsidR="0069021D" w:rsidRDefault="003153FC">
            <w:pPr>
              <w:jc w:val="both"/>
              <w:rPr>
                <w:rFonts w:ascii="Times New Roman" w:eastAsia="Times New Roman" w:hAnsi="Times New Roman" w:cs="Times New Roman"/>
              </w:rPr>
            </w:pPr>
            <w:proofErr w:type="spellStart"/>
            <w:r>
              <w:rPr>
                <w:rFonts w:ascii="Times New Roman" w:eastAsia="Times New Roman" w:hAnsi="Times New Roman" w:cs="Times New Roman"/>
              </w:rPr>
              <w:t>tstat</w:t>
            </w:r>
            <w:proofErr w:type="spellEnd"/>
          </w:p>
        </w:tc>
      </w:tr>
      <w:tr w:rsidR="0069021D" w14:paraId="2901C012" w14:textId="77777777">
        <w:tc>
          <w:tcPr>
            <w:tcW w:w="1870" w:type="dxa"/>
          </w:tcPr>
          <w:p w14:paraId="00000033"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TC</w:t>
            </w:r>
          </w:p>
        </w:tc>
        <w:tc>
          <w:tcPr>
            <w:tcW w:w="1870" w:type="dxa"/>
          </w:tcPr>
          <w:p w14:paraId="00000034"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91</w:t>
            </w:r>
          </w:p>
        </w:tc>
        <w:tc>
          <w:tcPr>
            <w:tcW w:w="1870" w:type="dxa"/>
          </w:tcPr>
          <w:p w14:paraId="00000035"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91</w:t>
            </w:r>
          </w:p>
        </w:tc>
        <w:tc>
          <w:tcPr>
            <w:tcW w:w="1870" w:type="dxa"/>
          </w:tcPr>
          <w:p w14:paraId="00000036"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597.2</w:t>
            </w:r>
          </w:p>
        </w:tc>
        <w:tc>
          <w:tcPr>
            <w:tcW w:w="1870" w:type="dxa"/>
          </w:tcPr>
          <w:p w14:paraId="00000037"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4.718</w:t>
            </w:r>
          </w:p>
        </w:tc>
      </w:tr>
      <w:tr w:rsidR="0069021D" w14:paraId="43323B4B" w14:textId="77777777">
        <w:tc>
          <w:tcPr>
            <w:tcW w:w="9350" w:type="dxa"/>
            <w:gridSpan w:val="5"/>
          </w:tcPr>
          <w:p w14:paraId="00000038" w14:textId="77777777" w:rsidR="0069021D" w:rsidRDefault="0069021D">
            <w:pPr>
              <w:jc w:val="both"/>
              <w:rPr>
                <w:rFonts w:ascii="Times New Roman" w:eastAsia="Times New Roman" w:hAnsi="Times New Roman" w:cs="Times New Roman"/>
              </w:rPr>
            </w:pPr>
          </w:p>
        </w:tc>
      </w:tr>
      <w:tr w:rsidR="0069021D" w14:paraId="79199465" w14:textId="77777777">
        <w:tc>
          <w:tcPr>
            <w:tcW w:w="9350" w:type="dxa"/>
            <w:gridSpan w:val="5"/>
          </w:tcPr>
          <w:p w14:paraId="0000003D" w14:textId="77777777" w:rsidR="0069021D" w:rsidRDefault="003153FC">
            <w:pPr>
              <w:tabs>
                <w:tab w:val="center" w:pos="4567"/>
                <w:tab w:val="left" w:pos="6901"/>
              </w:tabs>
              <w:jc w:val="center"/>
              <w:rPr>
                <w:rFonts w:ascii="Times New Roman" w:eastAsia="Times New Roman" w:hAnsi="Times New Roman" w:cs="Times New Roman"/>
                <w:b/>
              </w:rPr>
            </w:pPr>
            <w:bookmarkStart w:id="102" w:name="_heading=h.gjdgxs" w:colFirst="0" w:colLast="0"/>
            <w:bookmarkEnd w:id="102"/>
            <w:r>
              <w:rPr>
                <w:rFonts w:ascii="Times New Roman" w:eastAsia="Times New Roman" w:hAnsi="Times New Roman" w:cs="Times New Roman"/>
                <w:b/>
              </w:rPr>
              <w:t>Controlling for Population Size - Default Settings</w:t>
            </w:r>
          </w:p>
        </w:tc>
      </w:tr>
      <w:tr w:rsidR="0069021D" w14:paraId="655ED2F6" w14:textId="77777777">
        <w:tc>
          <w:tcPr>
            <w:tcW w:w="1870" w:type="dxa"/>
          </w:tcPr>
          <w:p w14:paraId="00000042"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Type</w:t>
            </w:r>
          </w:p>
        </w:tc>
        <w:tc>
          <w:tcPr>
            <w:tcW w:w="1870" w:type="dxa"/>
          </w:tcPr>
          <w:p w14:paraId="00000043" w14:textId="77777777" w:rsidR="0069021D" w:rsidRDefault="003153FC">
            <w:pPr>
              <w:jc w:val="both"/>
              <w:rPr>
                <w:rFonts w:ascii="Times New Roman" w:eastAsia="Times New Roman" w:hAnsi="Times New Roman" w:cs="Times New Roman"/>
              </w:rPr>
            </w:pPr>
            <w:proofErr w:type="spellStart"/>
            <w:r>
              <w:rPr>
                <w:rFonts w:ascii="Times New Roman" w:eastAsia="Times New Roman" w:hAnsi="Times New Roman" w:cs="Times New Roman"/>
              </w:rPr>
              <w:t>ind</w:t>
            </w:r>
            <w:proofErr w:type="spellEnd"/>
          </w:p>
        </w:tc>
        <w:tc>
          <w:tcPr>
            <w:tcW w:w="1870" w:type="dxa"/>
          </w:tcPr>
          <w:p w14:paraId="00000044"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time</w:t>
            </w:r>
          </w:p>
        </w:tc>
        <w:tc>
          <w:tcPr>
            <w:tcW w:w="1870" w:type="dxa"/>
          </w:tcPr>
          <w:p w14:paraId="00000045" w14:textId="77777777" w:rsidR="0069021D" w:rsidRDefault="003153FC">
            <w:pPr>
              <w:jc w:val="both"/>
              <w:rPr>
                <w:rFonts w:ascii="Times New Roman" w:eastAsia="Times New Roman" w:hAnsi="Times New Roman" w:cs="Times New Roman"/>
              </w:rPr>
            </w:pPr>
            <w:proofErr w:type="spellStart"/>
            <w:r>
              <w:rPr>
                <w:rFonts w:ascii="Times New Roman" w:eastAsia="Times New Roman" w:hAnsi="Times New Roman" w:cs="Times New Roman"/>
              </w:rPr>
              <w:t>coefhat</w:t>
            </w:r>
            <w:proofErr w:type="spellEnd"/>
          </w:p>
        </w:tc>
        <w:tc>
          <w:tcPr>
            <w:tcW w:w="1870" w:type="dxa"/>
          </w:tcPr>
          <w:p w14:paraId="00000046" w14:textId="77777777" w:rsidR="0069021D" w:rsidRDefault="003153FC">
            <w:pPr>
              <w:jc w:val="both"/>
              <w:rPr>
                <w:rFonts w:ascii="Times New Roman" w:eastAsia="Times New Roman" w:hAnsi="Times New Roman" w:cs="Times New Roman"/>
              </w:rPr>
            </w:pPr>
            <w:proofErr w:type="spellStart"/>
            <w:r>
              <w:rPr>
                <w:rFonts w:ascii="Times New Roman" w:eastAsia="Times New Roman" w:hAnsi="Times New Roman" w:cs="Times New Roman"/>
              </w:rPr>
              <w:t>tstat</w:t>
            </w:r>
            <w:proofErr w:type="spellEnd"/>
          </w:p>
        </w:tc>
      </w:tr>
      <w:tr w:rsidR="0069021D" w14:paraId="01D01358" w14:textId="77777777">
        <w:tc>
          <w:tcPr>
            <w:tcW w:w="1870" w:type="dxa"/>
          </w:tcPr>
          <w:p w14:paraId="00000047"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TC</w:t>
            </w:r>
          </w:p>
        </w:tc>
        <w:tc>
          <w:tcPr>
            <w:tcW w:w="1870" w:type="dxa"/>
          </w:tcPr>
          <w:p w14:paraId="00000048"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91</w:t>
            </w:r>
          </w:p>
        </w:tc>
        <w:tc>
          <w:tcPr>
            <w:tcW w:w="1870" w:type="dxa"/>
          </w:tcPr>
          <w:p w14:paraId="00000049"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91</w:t>
            </w:r>
          </w:p>
        </w:tc>
        <w:tc>
          <w:tcPr>
            <w:tcW w:w="1870" w:type="dxa"/>
          </w:tcPr>
          <w:p w14:paraId="0000004A"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682.4</w:t>
            </w:r>
          </w:p>
        </w:tc>
        <w:tc>
          <w:tcPr>
            <w:tcW w:w="1870" w:type="dxa"/>
          </w:tcPr>
          <w:p w14:paraId="0000004B"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5.163</w:t>
            </w:r>
          </w:p>
        </w:tc>
      </w:tr>
      <w:tr w:rsidR="0069021D" w14:paraId="2682C0A1" w14:textId="77777777">
        <w:tc>
          <w:tcPr>
            <w:tcW w:w="9350" w:type="dxa"/>
            <w:gridSpan w:val="5"/>
          </w:tcPr>
          <w:p w14:paraId="0000004C"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Source: Puerto Rico Vital Statistics System (2009-2018)</w:t>
            </w:r>
          </w:p>
        </w:tc>
      </w:tr>
    </w:tbl>
    <w:p w14:paraId="00000051" w14:textId="77777777" w:rsidR="0069021D" w:rsidRDefault="0069021D">
      <w:pPr>
        <w:jc w:val="both"/>
        <w:rPr>
          <w:rFonts w:ascii="Times New Roman" w:eastAsia="Times New Roman" w:hAnsi="Times New Roman" w:cs="Times New Roman"/>
        </w:rPr>
      </w:pPr>
    </w:p>
    <w:p w14:paraId="00000052" w14:textId="0EA56260"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In both instances, the model identified September 2017 as a temporary change (TC). This tells us that the number of deaths detected in the month of Hurricane Maria exceeded the expected levels and that this effect was not constrained to that month, it continued affecting Puerto Rico for subsequent months until the point the number of deaths returned to expected levels. In this case, </w:t>
      </w:r>
      <w:proofErr w:type="spellStart"/>
      <w:r>
        <w:rPr>
          <w:rFonts w:ascii="Times New Roman" w:eastAsia="Times New Roman" w:hAnsi="Times New Roman" w:cs="Times New Roman"/>
        </w:rPr>
        <w:t>coefhat</w:t>
      </w:r>
      <w:proofErr w:type="spellEnd"/>
      <w:r>
        <w:rPr>
          <w:rFonts w:ascii="Times New Roman" w:eastAsia="Times New Roman" w:hAnsi="Times New Roman" w:cs="Times New Roman"/>
        </w:rPr>
        <w:t xml:space="preserve"> represents the excess deaths observed in this month. The simple model indicates that there were 597 deaths in excess of historical patterns and the model that accounts for population size indicates that 682 deaths occurred in excess of expected levels. Previous studies that employ a time series approach to estimate excess deaths in Puerto Rico have estimated the deaths in excess to be: 574 (95% C.I. 515-630), 449 (95% C.I. 377-527) and 459 (95% C.I. 425-293)</w:t>
      </w:r>
      <w:r w:rsidR="000F6311">
        <w:rPr>
          <w:rFonts w:ascii="Times New Roman" w:eastAsia="Times New Roman" w:hAnsi="Times New Roman" w:cs="Times New Roman"/>
        </w:rPr>
        <w:fldChar w:fldCharType="begin" w:fldLock="1"/>
      </w:r>
      <w:r w:rsidR="00CD61B8">
        <w:rPr>
          <w:rFonts w:ascii="Times New Roman" w:eastAsia="Times New Roman" w:hAnsi="Times New Roman" w:cs="Times New Roman"/>
        </w:rPr>
        <w:instrText xml:space="preserve"> ADDIN ZOTERO_ITEM CSL_CITATION {"citationID":"vNR85eWR","properties":{"formattedCitation":"(Rivera and Rolke 2019; Santos-Burgoa et al. 2018; Santos-Lozada and Howard 2018)","plainCitation":"(Rivera and Rolke 2019; Santos-Burgoa et al. 2018; Santos-Lozada and Howard 2018)","noteIndex":0},"citationItems":[{"id":"NIbQowOI/mY7VoQEB","uris":["http://www.mendeley.com/documents/?uuid=671ea7a6-3946-4a38-b05f-8b6283193a2c"],"uri":["http://www.mendeley.com/documents/?uuid=671ea7a6-3946-4a38-b05f-8b6283193a2c"],"itemData":{"author":[{"dropping-particle":"","family":"Rivera","given":"Roberto","non-dropping-particle":"","parse-names":false,"suffix":""},{"dropping-particle":"","family":"Rolke","given":"Wolfgang","non-dropping-particle":"","parse-names":false,"suffix":""}],"container-title":"Statistics in Medicine","id":"ITEM-1","issued":{"date-parts":[["2019"]]},"page":"4545-4554","title":"Modeling Excess Deaths After a Natural Disaster with Application to Hurricane Maria","type":"article-journal","volume":"38"}},{"id":"NIbQowOI/e8EEaF5K","uris":["http://www.mendeley.com/documents/?uuid=42bd7113-f8d4-4848-b578-b2b57974a715"],"uri":["http://www.mendeley.com/documents/?uuid=42bd7113-f8d4-4848-b578-b2b57974a715"],"itemData":{"DOI":"10.1016/S2542-5196(18)30209-2","ISSN":"25425196","PMID":"30318387","author":[{"dropping-particle":"","family":"Santos-Burgoa","given":"Carlos","non-dropping-particle":"","parse-names":false,"suffix":""},{"dropping-particle":"","family":"Sandberg","given":"John","non-dropping-particle":"","parse-names":false,"suffix":""},{"dropping-particle":"","family":"Suárez","given":"Erick","non-dropping-particle":"","parse-names":false,"suffix":""},{"dropping-particle":"","family":"Goldman-Hawes","given":"Ann","non-dropping-particle":"","parse-names":false,"suffix":""},{"dropping-particle":"","family":"Zeger","given":"Scott","non-dropping-particle":"","parse-names":false,"suffix":""},{"dropping-particle":"","family":"Garcia-Meza","given":"Alejandra","non-dropping-particle":"","parse-names":false,"suffix":""},{"dropping-particle":"","family":"Pérez","given":"Cynthia M","non-dropping-particle":"","parse-names":false,"suffix":""},{"dropping-particle":"","family":"Estrada-Merly","given":"Noel","non-dropping-particle":"","parse-names":false,"suffix":""},{"dropping-particle":"","family":"Colón-Ramos","given":"Uriyoan","non-dropping-particle":"","parse-names":false,"suffix":""},{"dropping-particle":"","family":"Nazario","given":"Cruz María","non-dropping-particle":"","parse-names":false,"suffix":""},{"dropping-particle":"","family":"Andrade","given":"Elizabeth","non-dropping-particle":"","parse-names":false,"suffix":""},{"dropping-particle":"","family":"Roess","given":"Amira","non-dropping-particle":"","parse-names":false,"suffix":""},{"dropping-particle":"","family":"Goldman","given":"Lynn","non-dropping-particle":"","parse-names":false,"suffix":""}],"container-title":"The Lancet Planetary Health","id":"ITEM-2","issue":"November 2018","issued":{"date-parts":[["2018"]]},"page":"e478-e488","title":"Differential and persistent risk of excess mortality from Hurricane Maria in Puerto Rico: a time-series analysis","type":"article-journal","volume":"2"}},{"id":"NIbQowOI/L2XkQptk","uris":["http://www.mendeley.com/documents/?uuid=2b6fefd8-67a1-4e7d-8d08-3fb0a59b741e"],"uri":["http://www.mendeley.com/documents/?uuid=2b6fefd8-67a1-4e7d-8d08-3fb0a59b741e"],"itemData":{"DOI":"doi:10.1001/jama.2018.10929","author":[{"dropping-particle":"","family":"Santos-Lozada","given":"Alexis R.","non-dropping-particle":"","parse-names":false,"suffix":""},{"dropping-particle":"","family":"Howard","given":"Jeffrey T.","non-dropping-particle":"","parse-names":false,"suffix":""}],"container-title":"JAMA","id":"ITEM-3","issue":"14","issued":{"date-parts":[["2018"]]},"page":"1491-1493","title":"Use of Death Counts from Vital Statistics to Calculate Excess Deaths in Puerto Rico Following Hurricane Maria","type":"article-journal","volume":"320"}}],"schema":"https://github.com/citation-style-language/schema/raw/master/csl-citation.json"} </w:instrText>
      </w:r>
      <w:r w:rsidR="000F6311">
        <w:rPr>
          <w:rFonts w:ascii="Times New Roman" w:eastAsia="Times New Roman" w:hAnsi="Times New Roman" w:cs="Times New Roman"/>
        </w:rPr>
        <w:fldChar w:fldCharType="separate"/>
      </w:r>
      <w:r w:rsidR="00CD61B8" w:rsidRPr="00CD61B8">
        <w:rPr>
          <w:rFonts w:ascii="Times New Roman" w:hAnsi="Times New Roman" w:cs="Times New Roman"/>
        </w:rPr>
        <w:t xml:space="preserve">(Rivera and </w:t>
      </w:r>
      <w:proofErr w:type="spellStart"/>
      <w:r w:rsidR="00CD61B8" w:rsidRPr="00CD61B8">
        <w:rPr>
          <w:rFonts w:ascii="Times New Roman" w:hAnsi="Times New Roman" w:cs="Times New Roman"/>
        </w:rPr>
        <w:t>Rolke</w:t>
      </w:r>
      <w:proofErr w:type="spellEnd"/>
      <w:r w:rsidR="00CD61B8" w:rsidRPr="00CD61B8">
        <w:rPr>
          <w:rFonts w:ascii="Times New Roman" w:hAnsi="Times New Roman" w:cs="Times New Roman"/>
        </w:rPr>
        <w:t xml:space="preserve"> 2019; Santos-</w:t>
      </w:r>
      <w:proofErr w:type="spellStart"/>
      <w:r w:rsidR="00CD61B8" w:rsidRPr="00CD61B8">
        <w:rPr>
          <w:rFonts w:ascii="Times New Roman" w:hAnsi="Times New Roman" w:cs="Times New Roman"/>
        </w:rPr>
        <w:t>Burgoa</w:t>
      </w:r>
      <w:proofErr w:type="spellEnd"/>
      <w:r w:rsidR="00CD61B8" w:rsidRPr="00CD61B8">
        <w:rPr>
          <w:rFonts w:ascii="Times New Roman" w:hAnsi="Times New Roman" w:cs="Times New Roman"/>
        </w:rPr>
        <w:t xml:space="preserve"> et al. 2018; Santos-Lozada and Howard 2018)</w:t>
      </w:r>
      <w:r w:rsidR="000F6311">
        <w:rPr>
          <w:rFonts w:ascii="Times New Roman" w:eastAsia="Times New Roman" w:hAnsi="Times New Roman" w:cs="Times New Roman"/>
        </w:rPr>
        <w:fldChar w:fldCharType="end"/>
      </w:r>
      <w:r>
        <w:rPr>
          <w:rFonts w:ascii="Times New Roman" w:eastAsia="Times New Roman" w:hAnsi="Times New Roman" w:cs="Times New Roman"/>
        </w:rPr>
        <w:t xml:space="preserve">. The results derived from the using the </w:t>
      </w:r>
      <w:proofErr w:type="spellStart"/>
      <w:r>
        <w:rPr>
          <w:rFonts w:ascii="Times New Roman" w:eastAsia="Times New Roman" w:hAnsi="Times New Roman" w:cs="Times New Roman"/>
          <w:i/>
        </w:rPr>
        <w:t>tso</w:t>
      </w:r>
      <w:proofErr w:type="spellEnd"/>
      <w:r>
        <w:rPr>
          <w:rFonts w:ascii="Times New Roman" w:eastAsia="Times New Roman" w:hAnsi="Times New Roman" w:cs="Times New Roman"/>
        </w:rPr>
        <w:t xml:space="preserve"> function are consistent or close to these estimates</w:t>
      </w:r>
      <w:r w:rsidR="001C0483">
        <w:rPr>
          <w:rFonts w:ascii="Times New Roman" w:eastAsia="Times New Roman" w:hAnsi="Times New Roman" w:cs="Times New Roman"/>
        </w:rPr>
        <w:t xml:space="preserve">. Consistent with these papers, the </w:t>
      </w:r>
      <w:proofErr w:type="spellStart"/>
      <w:r w:rsidR="001C0483">
        <w:rPr>
          <w:rFonts w:ascii="Times New Roman" w:eastAsia="Times New Roman" w:hAnsi="Times New Roman" w:cs="Times New Roman"/>
        </w:rPr>
        <w:t>tso</w:t>
      </w:r>
      <w:proofErr w:type="spellEnd"/>
      <w:r w:rsidR="001C0483">
        <w:rPr>
          <w:rFonts w:ascii="Times New Roman" w:eastAsia="Times New Roman" w:hAnsi="Times New Roman" w:cs="Times New Roman"/>
        </w:rPr>
        <w:t xml:space="preserve"> function identifies September 2017 as an outlier when compared to the </w:t>
      </w:r>
      <w:r>
        <w:rPr>
          <w:rFonts w:ascii="Times New Roman" w:eastAsia="Times New Roman" w:hAnsi="Times New Roman" w:cs="Times New Roman"/>
        </w:rPr>
        <w:t xml:space="preserve">expected counts (adjusted series). </w:t>
      </w:r>
    </w:p>
    <w:p w14:paraId="00000053"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This outlier was classified as a TC type of outlier; this means the effect of the hurricane is felt in some subsequent periods. To better understand the impact of the Hurricane and its diminishing effects, it is best to visualize the outlier in comparison to the time series and how this observation, and subsequent ones deviate from the expected pattern. The </w:t>
      </w:r>
      <w:proofErr w:type="spellStart"/>
      <w:r>
        <w:rPr>
          <w:rFonts w:ascii="Times New Roman" w:eastAsia="Times New Roman" w:hAnsi="Times New Roman" w:cs="Times New Roman"/>
          <w:i/>
        </w:rPr>
        <w:t>tsoutlier</w:t>
      </w:r>
      <w:proofErr w:type="spellEnd"/>
      <w:r>
        <w:rPr>
          <w:rFonts w:ascii="Times New Roman" w:eastAsia="Times New Roman" w:hAnsi="Times New Roman" w:cs="Times New Roman"/>
        </w:rPr>
        <w:t xml:space="preserve"> package is compatible with the basic plotting functions. To produce a visual representation of the time series and the outlier effects we use plot(). For purposes of brevity, we show the visualization of the model that controls for population size in Figure 1. </w:t>
      </w:r>
    </w:p>
    <w:p w14:paraId="00000054"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We simply ask R to plot the object where the output is stored: </w:t>
      </w:r>
    </w:p>
    <w:p w14:paraId="00000055"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plot(analysis2)</w:t>
      </w:r>
    </w:p>
    <w:p w14:paraId="00000056"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8410942" wp14:editId="020CFE79">
            <wp:extent cx="5902253" cy="3110151"/>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l="1016" t="1372"/>
                    <a:stretch>
                      <a:fillRect/>
                    </a:stretch>
                  </pic:blipFill>
                  <pic:spPr>
                    <a:xfrm>
                      <a:off x="0" y="0"/>
                      <a:ext cx="5902253" cy="3110151"/>
                    </a:xfrm>
                    <a:prstGeom prst="rect">
                      <a:avLst/>
                    </a:prstGeom>
                    <a:ln/>
                  </pic:spPr>
                </pic:pic>
              </a:graphicData>
            </a:graphic>
          </wp:inline>
        </w:drawing>
      </w:r>
      <w:r>
        <w:rPr>
          <w:rFonts w:ascii="Times New Roman" w:eastAsia="Times New Roman" w:hAnsi="Times New Roman" w:cs="Times New Roman"/>
        </w:rPr>
        <w:t xml:space="preserve"> </w:t>
      </w:r>
    </w:p>
    <w:p w14:paraId="00000058" w14:textId="769706FC" w:rsidR="0069021D" w:rsidRPr="001516D4" w:rsidRDefault="003153FC">
      <w:pPr>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Figure 1.</w:t>
      </w:r>
      <w:r>
        <w:rPr>
          <w:rFonts w:ascii="Times New Roman" w:eastAsia="Times New Roman" w:hAnsi="Times New Roman" w:cs="Times New Roman"/>
          <w:sz w:val="21"/>
          <w:szCs w:val="21"/>
        </w:rPr>
        <w:t xml:space="preserve"> Plot of the </w:t>
      </w:r>
      <w:proofErr w:type="spellStart"/>
      <w:r>
        <w:rPr>
          <w:rFonts w:ascii="Times New Roman" w:eastAsia="Times New Roman" w:hAnsi="Times New Roman" w:cs="Times New Roman"/>
          <w:sz w:val="21"/>
          <w:szCs w:val="21"/>
        </w:rPr>
        <w:t>tso</w:t>
      </w:r>
      <w:proofErr w:type="spellEnd"/>
      <w:r>
        <w:rPr>
          <w:rFonts w:ascii="Times New Roman" w:eastAsia="Times New Roman" w:hAnsi="Times New Roman" w:cs="Times New Roman"/>
          <w:sz w:val="21"/>
          <w:szCs w:val="21"/>
        </w:rPr>
        <w:t xml:space="preserve"> function that considers population size through the </w:t>
      </w:r>
      <w:proofErr w:type="spellStart"/>
      <w:r>
        <w:rPr>
          <w:rFonts w:ascii="Times New Roman" w:eastAsia="Times New Roman" w:hAnsi="Times New Roman" w:cs="Times New Roman"/>
          <w:sz w:val="21"/>
          <w:szCs w:val="21"/>
        </w:rPr>
        <w:t>xreg</w:t>
      </w:r>
      <w:proofErr w:type="spellEnd"/>
      <w:r>
        <w:rPr>
          <w:rFonts w:ascii="Times New Roman" w:eastAsia="Times New Roman" w:hAnsi="Times New Roman" w:cs="Times New Roman"/>
          <w:sz w:val="21"/>
          <w:szCs w:val="21"/>
        </w:rPr>
        <w:t xml:space="preserve"> argument. Detecting one outlier in September 2017 (red dot) with a diminishing effect in the following months until the time series converges towards the expected levels based on pre-Hurricane María patterns represented in the outlier effects panel. </w:t>
      </w:r>
    </w:p>
    <w:p w14:paraId="00000059" w14:textId="47079B68" w:rsidR="0069021D" w:rsidDel="00111A6C" w:rsidRDefault="003153FC">
      <w:pPr>
        <w:jc w:val="both"/>
        <w:rPr>
          <w:moveFrom w:id="103" w:author="Mathew Hauer" w:date="2022-02-01T08:46:00Z"/>
          <w:rFonts w:ascii="Times New Roman" w:eastAsia="Times New Roman" w:hAnsi="Times New Roman" w:cs="Times New Roman"/>
          <w:b/>
          <w:i/>
        </w:rPr>
      </w:pPr>
      <w:moveFromRangeStart w:id="104" w:author="Mathew Hauer" w:date="2022-02-01T08:46:00Z" w:name="move94597594"/>
      <w:moveFrom w:id="105" w:author="Mathew Hauer" w:date="2022-02-01T08:46:00Z">
        <w:r w:rsidDel="00111A6C">
          <w:rPr>
            <w:rFonts w:ascii="Times New Roman" w:eastAsia="Times New Roman" w:hAnsi="Times New Roman" w:cs="Times New Roman"/>
            <w:b/>
            <w:i/>
          </w:rPr>
          <w:t>CausalImpact() in the CausalImpact package</w:t>
        </w:r>
      </w:moveFrom>
    </w:p>
    <w:p w14:paraId="0000005A" w14:textId="27359BEA" w:rsidR="0069021D" w:rsidDel="00111A6C" w:rsidRDefault="003153FC">
      <w:pPr>
        <w:jc w:val="both"/>
        <w:rPr>
          <w:moveFrom w:id="106" w:author="Mathew Hauer" w:date="2022-02-01T08:46:00Z"/>
          <w:rFonts w:ascii="Times New Roman" w:eastAsia="Times New Roman" w:hAnsi="Times New Roman" w:cs="Times New Roman"/>
        </w:rPr>
      </w:pPr>
      <w:moveFrom w:id="107" w:author="Mathew Hauer" w:date="2022-02-01T08:46:00Z">
        <w:r w:rsidDel="00111A6C">
          <w:rPr>
            <w:rFonts w:ascii="Times New Roman" w:eastAsia="Times New Roman" w:hAnsi="Times New Roman" w:cs="Times New Roman"/>
          </w:rPr>
          <w:t xml:space="preserve">The CausalImpact package developed by Kay H. Brodersen and Alain Hauser implements a Bayesian approach to the estimation of causal impact in time series which had been formulated by Brodersen and colleagues in 2015 (Brodersen et al., 2015). It computes a causal impact as well as its duration using a pre- and post-intervention approach. </w:t>
        </w:r>
        <w:r w:rsidDel="00111A6C">
          <w:rPr>
            <w:rFonts w:ascii="Times New Roman" w:eastAsia="Times New Roman" w:hAnsi="Times New Roman" w:cs="Times New Roman"/>
            <w:i/>
          </w:rPr>
          <w:t>CausalImpact</w:t>
        </w:r>
        <w:r w:rsidDel="00111A6C">
          <w:rPr>
            <w:rFonts w:ascii="Times New Roman" w:eastAsia="Times New Roman" w:hAnsi="Times New Roman" w:cs="Times New Roman"/>
          </w:rPr>
          <w:t xml:space="preserve"> assumes that a time series can be explained by a set of covariates which are not affected by the intervention we are trying to measure. We use the previously introduced dataset to demonstrate three of the multiple ways this package can be used. First, we rely on an autoregressive model that uses the time series past information to forecast a potential route. Second, we rely on the autoregressive model but controlling for population size. Third, we rely on the death counts from a state that was not affected by Hurricane María to produce the counterfactual model. </w:t>
        </w:r>
      </w:moveFrom>
    </w:p>
    <w:p w14:paraId="0000005B" w14:textId="149E67A5" w:rsidR="0069021D" w:rsidDel="00111A6C" w:rsidRDefault="003153FC">
      <w:pPr>
        <w:jc w:val="both"/>
        <w:rPr>
          <w:moveFrom w:id="108" w:author="Mathew Hauer" w:date="2022-02-01T08:46:00Z"/>
          <w:rFonts w:ascii="Times New Roman" w:eastAsia="Times New Roman" w:hAnsi="Times New Roman" w:cs="Times New Roman"/>
        </w:rPr>
      </w:pPr>
      <w:moveFrom w:id="109" w:author="Mathew Hauer" w:date="2022-02-01T08:46:00Z">
        <w:r w:rsidDel="00111A6C">
          <w:rPr>
            <w:rFonts w:ascii="Times New Roman" w:eastAsia="Times New Roman" w:hAnsi="Times New Roman" w:cs="Times New Roman"/>
          </w:rPr>
          <w:t>Usage of CausalImpact() is shown below with all arguments set to the default:</w:t>
        </w:r>
      </w:moveFrom>
    </w:p>
    <w:p w14:paraId="0000005C" w14:textId="00F4368E" w:rsidR="0069021D" w:rsidDel="00111A6C" w:rsidRDefault="003153FC">
      <w:pPr>
        <w:ind w:left="720"/>
        <w:jc w:val="both"/>
        <w:rPr>
          <w:moveFrom w:id="110" w:author="Mathew Hauer" w:date="2022-02-01T08:46:00Z"/>
          <w:rFonts w:ascii="Times New Roman" w:eastAsia="Times New Roman" w:hAnsi="Times New Roman" w:cs="Times New Roman"/>
        </w:rPr>
      </w:pPr>
      <w:moveFrom w:id="111" w:author="Mathew Hauer" w:date="2022-02-01T08:46:00Z">
        <w:r w:rsidDel="00111A6C">
          <w:rPr>
            <w:rFonts w:ascii="Times New Roman" w:eastAsia="Times New Roman" w:hAnsi="Times New Roman" w:cs="Times New Roman"/>
          </w:rPr>
          <w:t>CausalImpact(data = NULL, pre.period = NULL, post.period = NULL, model.args = NULL,  bsts.model = NULL, post.period.response = NULL, alpha = 0.05)</w:t>
        </w:r>
      </w:moveFrom>
    </w:p>
    <w:p w14:paraId="0000005D" w14:textId="725BEF2A" w:rsidR="0069021D" w:rsidDel="00111A6C" w:rsidRDefault="003153FC">
      <w:pPr>
        <w:jc w:val="both"/>
        <w:rPr>
          <w:moveFrom w:id="112" w:author="Mathew Hauer" w:date="2022-02-01T08:46:00Z"/>
          <w:rFonts w:ascii="Times New Roman" w:eastAsia="Times New Roman" w:hAnsi="Times New Roman" w:cs="Times New Roman"/>
        </w:rPr>
      </w:pPr>
      <w:moveFrom w:id="113" w:author="Mathew Hauer" w:date="2022-02-01T08:46:00Z">
        <w:r w:rsidDel="00111A6C">
          <w:rPr>
            <w:rFonts w:ascii="Times New Roman" w:eastAsia="Times New Roman" w:hAnsi="Times New Roman" w:cs="Times New Roman"/>
          </w:rPr>
          <w:t xml:space="preserve">A simple analysis using this function will require information in the </w:t>
        </w:r>
        <w:r w:rsidDel="00111A6C">
          <w:rPr>
            <w:rFonts w:ascii="Times New Roman" w:eastAsia="Times New Roman" w:hAnsi="Times New Roman" w:cs="Times New Roman"/>
            <w:i/>
          </w:rPr>
          <w:t>data</w:t>
        </w:r>
        <w:r w:rsidDel="00111A6C">
          <w:rPr>
            <w:rFonts w:ascii="Times New Roman" w:eastAsia="Times New Roman" w:hAnsi="Times New Roman" w:cs="Times New Roman"/>
          </w:rPr>
          <w:t xml:space="preserve">, </w:t>
        </w:r>
        <w:r w:rsidDel="00111A6C">
          <w:rPr>
            <w:rFonts w:ascii="Times New Roman" w:eastAsia="Times New Roman" w:hAnsi="Times New Roman" w:cs="Times New Roman"/>
            <w:i/>
          </w:rPr>
          <w:t>pre.period</w:t>
        </w:r>
        <w:r w:rsidDel="00111A6C">
          <w:rPr>
            <w:rFonts w:ascii="Times New Roman" w:eastAsia="Times New Roman" w:hAnsi="Times New Roman" w:cs="Times New Roman"/>
          </w:rPr>
          <w:t xml:space="preserve"> and </w:t>
        </w:r>
        <w:r w:rsidDel="00111A6C">
          <w:rPr>
            <w:rFonts w:ascii="Times New Roman" w:eastAsia="Times New Roman" w:hAnsi="Times New Roman" w:cs="Times New Roman"/>
            <w:i/>
          </w:rPr>
          <w:t>post.period</w:t>
        </w:r>
        <w:r w:rsidDel="00111A6C">
          <w:rPr>
            <w:rFonts w:ascii="Times New Roman" w:eastAsia="Times New Roman" w:hAnsi="Times New Roman" w:cs="Times New Roman"/>
          </w:rPr>
          <w:t xml:space="preserve"> arguments. First, the </w:t>
        </w:r>
        <w:r w:rsidDel="00111A6C">
          <w:rPr>
            <w:rFonts w:ascii="Times New Roman" w:eastAsia="Times New Roman" w:hAnsi="Times New Roman" w:cs="Times New Roman"/>
            <w:i/>
          </w:rPr>
          <w:t>data</w:t>
        </w:r>
        <w:r w:rsidDel="00111A6C">
          <w:rPr>
            <w:rFonts w:ascii="Times New Roman" w:eastAsia="Times New Roman" w:hAnsi="Times New Roman" w:cs="Times New Roman"/>
          </w:rPr>
          <w:t xml:space="preserve"> argument is the time series for which we want to measure the intervention. The </w:t>
        </w:r>
        <w:r w:rsidDel="00111A6C">
          <w:rPr>
            <w:rFonts w:ascii="Times New Roman" w:eastAsia="Times New Roman" w:hAnsi="Times New Roman" w:cs="Times New Roman"/>
            <w:i/>
          </w:rPr>
          <w:t>pre.period</w:t>
        </w:r>
        <w:r w:rsidDel="00111A6C">
          <w:rPr>
            <w:rFonts w:ascii="Times New Roman" w:eastAsia="Times New Roman" w:hAnsi="Times New Roman" w:cs="Times New Roman"/>
          </w:rPr>
          <w:t xml:space="preserve"> argument is the period preceding the intervention, in this case the month in which the Hurricane occurred. The </w:t>
        </w:r>
        <w:r w:rsidDel="00111A6C">
          <w:rPr>
            <w:rFonts w:ascii="Times New Roman" w:eastAsia="Times New Roman" w:hAnsi="Times New Roman" w:cs="Times New Roman"/>
            <w:i/>
          </w:rPr>
          <w:t>post.period</w:t>
        </w:r>
        <w:r w:rsidDel="00111A6C">
          <w:rPr>
            <w:rFonts w:ascii="Times New Roman" w:eastAsia="Times New Roman" w:hAnsi="Times New Roman" w:cs="Times New Roman"/>
          </w:rPr>
          <w:t xml:space="preserve"> argument defines the post-intervention window that defines the number of observations to be considered after the intervention. Thus, some simple data processing is required to conduct the analysis using CausalImpact( ). We produce a time series with the monthly death counts and need to specify the pre- and post-intervention periods. This is accomplished with the following code: </w:t>
        </w:r>
      </w:moveFrom>
    </w:p>
    <w:p w14:paraId="0000005E" w14:textId="44CB35E5" w:rsidR="0069021D" w:rsidDel="00111A6C" w:rsidRDefault="003153FC">
      <w:pPr>
        <w:ind w:left="720"/>
        <w:jc w:val="both"/>
        <w:rPr>
          <w:moveFrom w:id="114" w:author="Mathew Hauer" w:date="2022-02-01T08:46:00Z"/>
          <w:rFonts w:ascii="Times New Roman" w:eastAsia="Times New Roman" w:hAnsi="Times New Roman" w:cs="Times New Roman"/>
        </w:rPr>
      </w:pPr>
      <w:moveFrom w:id="115" w:author="Mathew Hauer" w:date="2022-02-01T08:46:00Z">
        <w:r w:rsidDel="00111A6C">
          <w:rPr>
            <w:rFonts w:ascii="Times New Roman" w:eastAsia="Times New Roman" w:hAnsi="Times New Roman" w:cs="Times New Roman"/>
          </w:rPr>
          <w:t>deathspr&lt;-deaths_pr$Deaths</w:t>
        </w:r>
      </w:moveFrom>
    </w:p>
    <w:p w14:paraId="0000005F" w14:textId="201735C2" w:rsidR="0069021D" w:rsidDel="00111A6C" w:rsidRDefault="003153FC">
      <w:pPr>
        <w:ind w:left="720"/>
        <w:jc w:val="both"/>
        <w:rPr>
          <w:moveFrom w:id="116" w:author="Mathew Hauer" w:date="2022-02-01T08:46:00Z"/>
          <w:rFonts w:ascii="Times New Roman" w:eastAsia="Times New Roman" w:hAnsi="Times New Roman" w:cs="Times New Roman"/>
        </w:rPr>
      </w:pPr>
      <w:moveFrom w:id="117" w:author="Mathew Hauer" w:date="2022-02-01T08:46:00Z">
        <w:r w:rsidDel="00111A6C">
          <w:rPr>
            <w:rFonts w:ascii="Times New Roman" w:eastAsia="Times New Roman" w:hAnsi="Times New Roman" w:cs="Times New Roman"/>
          </w:rPr>
          <w:t>pop&lt;-log2(deaths_pr$Population_Estimate)</w:t>
        </w:r>
      </w:moveFrom>
    </w:p>
    <w:p w14:paraId="00000060" w14:textId="0ED56F35" w:rsidR="0069021D" w:rsidDel="00111A6C" w:rsidRDefault="003153FC">
      <w:pPr>
        <w:ind w:left="720"/>
        <w:jc w:val="both"/>
        <w:rPr>
          <w:moveFrom w:id="118" w:author="Mathew Hauer" w:date="2022-02-01T08:46:00Z"/>
          <w:rFonts w:ascii="Times New Roman" w:eastAsia="Times New Roman" w:hAnsi="Times New Roman" w:cs="Times New Roman"/>
        </w:rPr>
      </w:pPr>
      <w:moveFrom w:id="119" w:author="Mathew Hauer" w:date="2022-02-01T08:46:00Z">
        <w:r w:rsidDel="00111A6C">
          <w:rPr>
            <w:rFonts w:ascii="Times New Roman" w:eastAsia="Times New Roman" w:hAnsi="Times New Roman" w:cs="Times New Roman"/>
          </w:rPr>
          <w:t xml:space="preserve">data&lt;-cbind(deathspr) </w:t>
        </w:r>
      </w:moveFrom>
    </w:p>
    <w:p w14:paraId="00000061" w14:textId="0E563247" w:rsidR="0069021D" w:rsidDel="00111A6C" w:rsidRDefault="003153FC">
      <w:pPr>
        <w:ind w:left="720"/>
        <w:jc w:val="both"/>
        <w:rPr>
          <w:moveFrom w:id="120" w:author="Mathew Hauer" w:date="2022-02-01T08:46:00Z"/>
          <w:rFonts w:ascii="Times New Roman" w:eastAsia="Times New Roman" w:hAnsi="Times New Roman" w:cs="Times New Roman"/>
        </w:rPr>
      </w:pPr>
      <w:moveFrom w:id="121" w:author="Mathew Hauer" w:date="2022-02-01T08:46:00Z">
        <w:r w:rsidDel="00111A6C">
          <w:rPr>
            <w:rFonts w:ascii="Times New Roman" w:eastAsia="Times New Roman" w:hAnsi="Times New Roman" w:cs="Times New Roman"/>
          </w:rPr>
          <w:t>data2&lt;-cbind(deathspr,pop)</w:t>
        </w:r>
      </w:moveFrom>
    </w:p>
    <w:p w14:paraId="00000062" w14:textId="1CD67CF2" w:rsidR="0069021D" w:rsidDel="00111A6C" w:rsidRDefault="003153FC">
      <w:pPr>
        <w:ind w:left="720"/>
        <w:jc w:val="both"/>
        <w:rPr>
          <w:moveFrom w:id="122" w:author="Mathew Hauer" w:date="2022-02-01T08:46:00Z"/>
          <w:rFonts w:ascii="Times New Roman" w:eastAsia="Times New Roman" w:hAnsi="Times New Roman" w:cs="Times New Roman"/>
        </w:rPr>
      </w:pPr>
      <w:moveFrom w:id="123" w:author="Mathew Hauer" w:date="2022-02-01T08:46:00Z">
        <w:r w:rsidDel="00111A6C">
          <w:rPr>
            <w:rFonts w:ascii="Times New Roman" w:eastAsia="Times New Roman" w:hAnsi="Times New Roman" w:cs="Times New Roman"/>
          </w:rPr>
          <w:t>pre.period&lt;-c(1,90)</w:t>
        </w:r>
      </w:moveFrom>
    </w:p>
    <w:p w14:paraId="00000063" w14:textId="4670F7BC" w:rsidR="0069021D" w:rsidDel="00111A6C" w:rsidRDefault="003153FC">
      <w:pPr>
        <w:ind w:left="720"/>
        <w:jc w:val="both"/>
        <w:rPr>
          <w:moveFrom w:id="124" w:author="Mathew Hauer" w:date="2022-02-01T08:46:00Z"/>
          <w:rFonts w:ascii="Times New Roman" w:eastAsia="Times New Roman" w:hAnsi="Times New Roman" w:cs="Times New Roman"/>
        </w:rPr>
      </w:pPr>
      <w:moveFrom w:id="125" w:author="Mathew Hauer" w:date="2022-02-01T08:46:00Z">
        <w:r w:rsidDel="00111A6C">
          <w:rPr>
            <w:rFonts w:ascii="Times New Roman" w:eastAsia="Times New Roman" w:hAnsi="Times New Roman" w:cs="Times New Roman"/>
          </w:rPr>
          <w:t>post.period&lt;-c(91,106)</w:t>
        </w:r>
      </w:moveFrom>
    </w:p>
    <w:p w14:paraId="00000064" w14:textId="1B3170B7" w:rsidR="0069021D" w:rsidDel="00111A6C" w:rsidRDefault="003153FC">
      <w:pPr>
        <w:jc w:val="both"/>
        <w:rPr>
          <w:moveFrom w:id="126" w:author="Mathew Hauer" w:date="2022-02-01T08:46:00Z"/>
          <w:rFonts w:ascii="Times New Roman" w:eastAsia="Times New Roman" w:hAnsi="Times New Roman" w:cs="Times New Roman"/>
        </w:rPr>
      </w:pPr>
      <w:moveFrom w:id="127" w:author="Mathew Hauer" w:date="2022-02-01T08:46:00Z">
        <w:r w:rsidDel="00111A6C">
          <w:rPr>
            <w:rFonts w:ascii="Times New Roman" w:eastAsia="Times New Roman" w:hAnsi="Times New Roman" w:cs="Times New Roman"/>
          </w:rPr>
          <w:t>The first and second line create a time series for the monthly deaths and corresponding population estimates. The third line combines both time series. The fourth and fifth line are numeric values defining the pre- and post-intervention period; these values are required to perform the most basic analysis using CausalImpact(). How are the pre- and post-intervention period defined? It comes from our understanding of the data and determining when the intervention occurred. In our case, the data contains observations for every month between 2000 and 20XX. In this data arrangement September 2017 is the 91</w:t>
        </w:r>
        <w:r w:rsidDel="00111A6C">
          <w:rPr>
            <w:rFonts w:ascii="Times New Roman" w:eastAsia="Times New Roman" w:hAnsi="Times New Roman" w:cs="Times New Roman"/>
            <w:vertAlign w:val="superscript"/>
          </w:rPr>
          <w:t>st</w:t>
        </w:r>
        <w:r w:rsidDel="00111A6C">
          <w:rPr>
            <w:rFonts w:ascii="Times New Roman" w:eastAsia="Times New Roman" w:hAnsi="Times New Roman" w:cs="Times New Roman"/>
          </w:rPr>
          <w:t xml:space="preserve"> observation. Thus, the pre-intervention period is the period between observation 1 and 90, and the post-intervention period is anything after that period (91-onward). This is all the data manipulation and specifications we require to conduct a CausalImpact analysis. The following code illustrate the way to estimate the basic model and the numerous ways we can explore the results:</w:t>
        </w:r>
      </w:moveFrom>
    </w:p>
    <w:p w14:paraId="00000065" w14:textId="562D83B1" w:rsidR="0069021D" w:rsidDel="00111A6C" w:rsidRDefault="003153FC">
      <w:pPr>
        <w:ind w:firstLine="720"/>
        <w:jc w:val="both"/>
        <w:rPr>
          <w:moveFrom w:id="128" w:author="Mathew Hauer" w:date="2022-02-01T08:46:00Z"/>
          <w:rFonts w:ascii="Times New Roman" w:eastAsia="Times New Roman" w:hAnsi="Times New Roman" w:cs="Times New Roman"/>
        </w:rPr>
      </w:pPr>
      <w:moveFrom w:id="129" w:author="Mathew Hauer" w:date="2022-02-01T08:46:00Z">
        <w:r w:rsidDel="00111A6C">
          <w:rPr>
            <w:rFonts w:ascii="Times New Roman" w:eastAsia="Times New Roman" w:hAnsi="Times New Roman" w:cs="Times New Roman"/>
          </w:rPr>
          <w:t>impact&lt;-CausalImpact(data,pre.period,post.period)</w:t>
        </w:r>
      </w:moveFrom>
    </w:p>
    <w:p w14:paraId="00000066" w14:textId="54CD46D0" w:rsidR="0069021D" w:rsidDel="00111A6C" w:rsidRDefault="003153FC">
      <w:pPr>
        <w:ind w:firstLine="720"/>
        <w:jc w:val="both"/>
        <w:rPr>
          <w:moveFrom w:id="130" w:author="Mathew Hauer" w:date="2022-02-01T08:46:00Z"/>
          <w:rFonts w:ascii="Times New Roman" w:eastAsia="Times New Roman" w:hAnsi="Times New Roman" w:cs="Times New Roman"/>
        </w:rPr>
      </w:pPr>
      <w:moveFrom w:id="131" w:author="Mathew Hauer" w:date="2022-02-01T08:46:00Z">
        <w:r w:rsidDel="00111A6C">
          <w:rPr>
            <w:rFonts w:ascii="Times New Roman" w:eastAsia="Times New Roman" w:hAnsi="Times New Roman" w:cs="Times New Roman"/>
          </w:rPr>
          <w:t>impact</w:t>
        </w:r>
      </w:moveFrom>
    </w:p>
    <w:p w14:paraId="00000067" w14:textId="608F329F" w:rsidR="0069021D" w:rsidDel="00111A6C" w:rsidRDefault="003153FC">
      <w:pPr>
        <w:ind w:firstLine="720"/>
        <w:jc w:val="both"/>
        <w:rPr>
          <w:moveFrom w:id="132" w:author="Mathew Hauer" w:date="2022-02-01T08:46:00Z"/>
          <w:rFonts w:ascii="Times New Roman" w:eastAsia="Times New Roman" w:hAnsi="Times New Roman" w:cs="Times New Roman"/>
        </w:rPr>
      </w:pPr>
      <w:moveFrom w:id="133" w:author="Mathew Hauer" w:date="2022-02-01T08:46:00Z">
        <w:r w:rsidDel="00111A6C">
          <w:rPr>
            <w:rFonts w:ascii="Times New Roman" w:eastAsia="Times New Roman" w:hAnsi="Times New Roman" w:cs="Times New Roman"/>
          </w:rPr>
          <w:t>summary(impact,"report")</w:t>
        </w:r>
      </w:moveFrom>
    </w:p>
    <w:p w14:paraId="00000068" w14:textId="4062F645" w:rsidR="0069021D" w:rsidDel="00111A6C" w:rsidRDefault="003153FC">
      <w:pPr>
        <w:ind w:firstLine="720"/>
        <w:jc w:val="both"/>
        <w:rPr>
          <w:moveFrom w:id="134" w:author="Mathew Hauer" w:date="2022-02-01T08:46:00Z"/>
          <w:rFonts w:ascii="Times New Roman" w:eastAsia="Times New Roman" w:hAnsi="Times New Roman" w:cs="Times New Roman"/>
        </w:rPr>
      </w:pPr>
      <w:moveFrom w:id="135" w:author="Mathew Hauer" w:date="2022-02-01T08:46:00Z">
        <w:r w:rsidDel="00111A6C">
          <w:rPr>
            <w:rFonts w:ascii="Times New Roman" w:eastAsia="Times New Roman" w:hAnsi="Times New Roman" w:cs="Times New Roman"/>
          </w:rPr>
          <w:t>plot(impact)</w:t>
        </w:r>
      </w:moveFrom>
    </w:p>
    <w:p w14:paraId="00000069" w14:textId="0D579193" w:rsidR="0069021D" w:rsidDel="00111A6C" w:rsidRDefault="003153FC">
      <w:pPr>
        <w:ind w:firstLine="720"/>
        <w:jc w:val="both"/>
        <w:rPr>
          <w:moveFrom w:id="136" w:author="Mathew Hauer" w:date="2022-02-01T08:46:00Z"/>
          <w:rFonts w:ascii="Times New Roman" w:eastAsia="Times New Roman" w:hAnsi="Times New Roman" w:cs="Times New Roman"/>
        </w:rPr>
      </w:pPr>
      <w:moveFrom w:id="137" w:author="Mathew Hauer" w:date="2022-02-01T08:46:00Z">
        <w:r w:rsidDel="00111A6C">
          <w:rPr>
            <w:rFonts w:ascii="Times New Roman" w:eastAsia="Times New Roman" w:hAnsi="Times New Roman" w:cs="Times New Roman"/>
          </w:rPr>
          <w:t>impact2&lt;-CausalImpact(data2,pre.period,post.period)</w:t>
        </w:r>
      </w:moveFrom>
    </w:p>
    <w:p w14:paraId="0000006A" w14:textId="57EF7C48" w:rsidR="0069021D" w:rsidDel="00111A6C" w:rsidRDefault="003153FC">
      <w:pPr>
        <w:jc w:val="both"/>
        <w:rPr>
          <w:moveFrom w:id="138" w:author="Mathew Hauer" w:date="2022-02-01T08:46:00Z"/>
          <w:rFonts w:ascii="Times New Roman" w:eastAsia="Times New Roman" w:hAnsi="Times New Roman" w:cs="Times New Roman"/>
        </w:rPr>
      </w:pPr>
      <w:moveFrom w:id="139" w:author="Mathew Hauer" w:date="2022-02-01T08:46:00Z">
        <w:r w:rsidDel="00111A6C">
          <w:rPr>
            <w:rFonts w:ascii="Times New Roman" w:eastAsia="Times New Roman" w:hAnsi="Times New Roman" w:cs="Times New Roman"/>
          </w:rPr>
          <w:t xml:space="preserve">The above code stores the output from CausalImpact() in an object called impact for the model that does not consider population size and impact2 for the one with controls for population size. The function includes the three main arguments described above. The results can be explored in three ways: (1) by examining the raw output, (2) by asking R to produce a brief report, and (3) by producing a visualization of the intervention effect. The second line in the previous chunk of code provides the Actual and Predicted averages and cumulative counts, and describes the absolute and relative effect of the intervention. These pieces of information are accompanied by their corresponding measures of error and 95% intervals. </w:t>
        </w:r>
      </w:moveFrom>
    </w:p>
    <w:p w14:paraId="0000006B" w14:textId="4CE915CF" w:rsidR="0069021D" w:rsidDel="00111A6C" w:rsidRDefault="003153FC">
      <w:pPr>
        <w:jc w:val="both"/>
        <w:rPr>
          <w:moveFrom w:id="140" w:author="Mathew Hauer" w:date="2022-02-01T08:46:00Z"/>
          <w:rFonts w:ascii="Times New Roman" w:eastAsia="Times New Roman" w:hAnsi="Times New Roman" w:cs="Times New Roman"/>
        </w:rPr>
      </w:pPr>
      <w:moveFrom w:id="141" w:author="Mathew Hauer" w:date="2022-02-01T08:46:00Z">
        <w:r w:rsidDel="00111A6C">
          <w:rPr>
            <w:rFonts w:ascii="Times New Roman" w:eastAsia="Times New Roman" w:hAnsi="Times New Roman" w:cs="Times New Roman"/>
          </w:rPr>
          <w:t xml:space="preserve">The second way of examining obtaining information from the output is by requesting a report from R. The third line in the code is used to request this report using the </w:t>
        </w:r>
        <w:r w:rsidDel="00111A6C">
          <w:rPr>
            <w:rFonts w:ascii="Times New Roman" w:eastAsia="Times New Roman" w:hAnsi="Times New Roman" w:cs="Times New Roman"/>
            <w:i/>
          </w:rPr>
          <w:t>summary()</w:t>
        </w:r>
        <w:r w:rsidDel="00111A6C">
          <w:rPr>
            <w:rFonts w:ascii="Times New Roman" w:eastAsia="Times New Roman" w:hAnsi="Times New Roman" w:cs="Times New Roman"/>
          </w:rPr>
          <w:t xml:space="preserve"> function. Note, that simply asking for a summary without specifying the report section will yield the same results as the second line. In Figure 2 we present the full text that comes from report which is a comprehensive analysis of the intervening being analyzed. The report is divided in five subsections. Section 1 describes what happened during the post-intervention period and present a brief overview of the causal effect. Section 2 aggregates the data from the post-intervention period and provides a brief overview of what occurred and what would have occurred absent the intervention. Section 3 transforms the results described in Section 2 into relative terms, in this case the percent increase observed in the death counts and the corresponding 95% interval. Section 4 summarizes the effect of the intervention, indicates whether there is a significant effect and asks the researcher to compare the absolute effect with the goal of the intervention. Section 5 described the probability that the effect happened at random with a corresponding p-value. The concluding sentence asserts whether the causal effect can be considered statistically significant. The results presented in this report indicate that Hurricane María constituted a significant intervention regarding the number of deaths and that it is highly unlikely that this occurred by chance. The fifth line of code produces the CausalImpact analysis incorporating population size as a covariate.</w:t>
        </w:r>
      </w:moveFrom>
    </w:p>
    <w:p w14:paraId="0000006C" w14:textId="014AB3DB" w:rsidR="0069021D" w:rsidDel="00111A6C" w:rsidRDefault="003153FC">
      <w:pPr>
        <w:jc w:val="both"/>
        <w:rPr>
          <w:moveFrom w:id="142" w:author="Mathew Hauer" w:date="2022-02-01T08:46:00Z"/>
          <w:rFonts w:ascii="Times New Roman" w:eastAsia="Times New Roman" w:hAnsi="Times New Roman" w:cs="Times New Roman"/>
        </w:rPr>
      </w:pPr>
      <w:moveFrom w:id="143" w:author="Mathew Hauer" w:date="2022-02-01T08:46:00Z">
        <w:r w:rsidDel="00111A6C">
          <w:rPr>
            <w:rFonts w:ascii="Times New Roman" w:eastAsia="Times New Roman" w:hAnsi="Times New Roman" w:cs="Times New Roman"/>
            <w:noProof/>
          </w:rPr>
          <w:drawing>
            <wp:inline distT="0" distB="0" distL="0" distR="0" wp14:anchorId="478B2519" wp14:editId="401B1251">
              <wp:extent cx="5943600" cy="2503147"/>
              <wp:effectExtent l="0" t="0" r="0" b="0"/>
              <wp:docPr id="12" name="image1.png" descr="C:\Users\ars39\Dropbox\Screenshots\Screenshot 2021-09-29 17.35.24.png"/>
              <wp:cNvGraphicFramePr/>
              <a:graphic xmlns:a="http://schemas.openxmlformats.org/drawingml/2006/main">
                <a:graphicData uri="http://schemas.openxmlformats.org/drawingml/2006/picture">
                  <pic:pic xmlns:pic="http://schemas.openxmlformats.org/drawingml/2006/picture">
                    <pic:nvPicPr>
                      <pic:cNvPr id="0" name="image1.png" descr="C:\Users\ars39\Dropbox\Screenshots\Screenshot 2021-09-29 17.35.24.png"/>
                      <pic:cNvPicPr preferRelativeResize="0"/>
                    </pic:nvPicPr>
                    <pic:blipFill>
                      <a:blip r:embed="rId11"/>
                      <a:srcRect/>
                      <a:stretch>
                        <a:fillRect/>
                      </a:stretch>
                    </pic:blipFill>
                    <pic:spPr>
                      <a:xfrm>
                        <a:off x="0" y="0"/>
                        <a:ext cx="5943600" cy="2503147"/>
                      </a:xfrm>
                      <a:prstGeom prst="rect">
                        <a:avLst/>
                      </a:prstGeom>
                      <a:ln/>
                    </pic:spPr>
                  </pic:pic>
                </a:graphicData>
              </a:graphic>
            </wp:inline>
          </w:drawing>
        </w:r>
      </w:moveFrom>
    </w:p>
    <w:p w14:paraId="0000006D" w14:textId="7E5B0438" w:rsidR="0069021D" w:rsidDel="00111A6C" w:rsidRDefault="003153FC">
      <w:pPr>
        <w:jc w:val="both"/>
        <w:rPr>
          <w:moveFrom w:id="144" w:author="Mathew Hauer" w:date="2022-02-01T08:46:00Z"/>
          <w:rFonts w:ascii="Times New Roman" w:eastAsia="Times New Roman" w:hAnsi="Times New Roman" w:cs="Times New Roman"/>
          <w:sz w:val="21"/>
          <w:szCs w:val="21"/>
        </w:rPr>
      </w:pPr>
      <w:moveFrom w:id="145" w:author="Mathew Hauer" w:date="2022-02-01T08:46:00Z">
        <w:r w:rsidDel="00111A6C">
          <w:rPr>
            <w:rFonts w:ascii="Times New Roman" w:eastAsia="Times New Roman" w:hAnsi="Times New Roman" w:cs="Times New Roman"/>
            <w:b/>
            <w:sz w:val="21"/>
            <w:szCs w:val="21"/>
          </w:rPr>
          <w:t>Figure 2.</w:t>
        </w:r>
        <w:r w:rsidDel="00111A6C">
          <w:rPr>
            <w:rFonts w:ascii="Times New Roman" w:eastAsia="Times New Roman" w:hAnsi="Times New Roman" w:cs="Times New Roman"/>
            <w:sz w:val="21"/>
            <w:szCs w:val="21"/>
          </w:rPr>
          <w:t xml:space="preserve"> CausalImpact report resulting from the assessment of mortality following Hurricane María. </w:t>
        </w:r>
      </w:moveFrom>
    </w:p>
    <w:p w14:paraId="0000006E" w14:textId="7EF5564E" w:rsidR="0069021D" w:rsidDel="00111A6C" w:rsidRDefault="003153FC">
      <w:pPr>
        <w:jc w:val="both"/>
        <w:rPr>
          <w:moveFrom w:id="146" w:author="Mathew Hauer" w:date="2022-02-01T08:46:00Z"/>
          <w:rFonts w:ascii="Times New Roman" w:eastAsia="Times New Roman" w:hAnsi="Times New Roman" w:cs="Times New Roman"/>
        </w:rPr>
      </w:pPr>
      <w:moveFrom w:id="147" w:author="Mathew Hauer" w:date="2022-02-01T08:46:00Z">
        <w:r w:rsidDel="00111A6C">
          <w:rPr>
            <w:rFonts w:ascii="Times New Roman" w:eastAsia="Times New Roman" w:hAnsi="Times New Roman" w:cs="Times New Roman"/>
          </w:rPr>
          <w:t xml:space="preserve">The third and final way we can assess the effect of the intervention is by visually examining the time series, the effect estimates and the cumulative effect. The CausalImpact package is compatible with the basic plot functions included in R. The fourth line in the previous code uses </w:t>
        </w:r>
        <w:r w:rsidDel="00111A6C">
          <w:rPr>
            <w:rFonts w:ascii="Times New Roman" w:eastAsia="Times New Roman" w:hAnsi="Times New Roman" w:cs="Times New Roman"/>
            <w:i/>
          </w:rPr>
          <w:t>plot()</w:t>
        </w:r>
        <w:r w:rsidDel="00111A6C">
          <w:rPr>
            <w:rFonts w:ascii="Times New Roman" w:eastAsia="Times New Roman" w:hAnsi="Times New Roman" w:cs="Times New Roman"/>
          </w:rPr>
          <w:t xml:space="preserve"> in combination with the impact object to produce a plot with three panels. These panels include: (1) the original time series (black line) with the expected time series in light blue, (2) the effect estimates for the post-intervention period, and (3) the cumulative effect. The timing of the intervention is represented by a dashed-vertical line in each of the panels. Both the pointwise and cumulative estimates are accompanied by corresponding 95% intervals. The visualization indicates that mortality on and after September 2017 exceeded the expected range and that this effect was sustained for a couple of months after Hurricane María. In Figure 3, we present the resulting plots for both impact analyses described above. We combined the basic plot function with functions from the </w:t>
        </w:r>
        <w:r w:rsidDel="00111A6C">
          <w:rPr>
            <w:rFonts w:ascii="Times New Roman" w:eastAsia="Times New Roman" w:hAnsi="Times New Roman" w:cs="Times New Roman"/>
            <w:i/>
          </w:rPr>
          <w:t>ggplot2</w:t>
        </w:r>
        <w:r w:rsidDel="00111A6C">
          <w:rPr>
            <w:rFonts w:ascii="Times New Roman" w:eastAsia="Times New Roman" w:hAnsi="Times New Roman" w:cs="Times New Roman"/>
          </w:rPr>
          <w:t xml:space="preserve"> and </w:t>
        </w:r>
        <w:r w:rsidDel="00111A6C">
          <w:rPr>
            <w:rFonts w:ascii="Times New Roman" w:eastAsia="Times New Roman" w:hAnsi="Times New Roman" w:cs="Times New Roman"/>
            <w:i/>
          </w:rPr>
          <w:t>ggpubr</w:t>
        </w:r>
        <w:r w:rsidDel="00111A6C">
          <w:rPr>
            <w:rFonts w:ascii="Times New Roman" w:eastAsia="Times New Roman" w:hAnsi="Times New Roman" w:cs="Times New Roman"/>
          </w:rPr>
          <w:t xml:space="preserve"> packages. These figures were produced using the following code: </w:t>
        </w:r>
      </w:moveFrom>
    </w:p>
    <w:p w14:paraId="0000006F" w14:textId="178B881F" w:rsidR="0069021D" w:rsidDel="00111A6C" w:rsidRDefault="003153FC">
      <w:pPr>
        <w:ind w:firstLine="720"/>
        <w:jc w:val="both"/>
        <w:rPr>
          <w:moveFrom w:id="148" w:author="Mathew Hauer" w:date="2022-02-01T08:46:00Z"/>
          <w:rFonts w:ascii="Times New Roman" w:eastAsia="Times New Roman" w:hAnsi="Times New Roman" w:cs="Times New Roman"/>
        </w:rPr>
      </w:pPr>
      <w:moveFrom w:id="149" w:author="Mathew Hauer" w:date="2022-02-01T08:46:00Z">
        <w:r w:rsidDel="00111A6C">
          <w:rPr>
            <w:rFonts w:ascii="Times New Roman" w:eastAsia="Times New Roman" w:hAnsi="Times New Roman" w:cs="Times New Roman"/>
          </w:rPr>
          <w:t>impact.plot &lt;- plot(impact)</w:t>
        </w:r>
      </w:moveFrom>
    </w:p>
    <w:p w14:paraId="00000070" w14:textId="7AAA0DC5" w:rsidR="0069021D" w:rsidDel="00111A6C" w:rsidRDefault="003153FC">
      <w:pPr>
        <w:ind w:firstLine="720"/>
        <w:jc w:val="both"/>
        <w:rPr>
          <w:moveFrom w:id="150" w:author="Mathew Hauer" w:date="2022-02-01T08:46:00Z"/>
          <w:rFonts w:ascii="Times New Roman" w:eastAsia="Times New Roman" w:hAnsi="Times New Roman" w:cs="Times New Roman"/>
        </w:rPr>
      </w:pPr>
      <w:moveFrom w:id="151" w:author="Mathew Hauer" w:date="2022-02-01T08:46:00Z">
        <w:r w:rsidDel="00111A6C">
          <w:rPr>
            <w:rFonts w:ascii="Times New Roman" w:eastAsia="Times New Roman" w:hAnsi="Times New Roman" w:cs="Times New Roman"/>
          </w:rPr>
          <w:t>impact.plot &lt;- impact.plot +  theme_bw(base_size = 12)</w:t>
        </w:r>
      </w:moveFrom>
    </w:p>
    <w:p w14:paraId="00000071" w14:textId="567DC87D" w:rsidR="0069021D" w:rsidDel="00111A6C" w:rsidRDefault="003153FC">
      <w:pPr>
        <w:ind w:firstLine="720"/>
        <w:jc w:val="both"/>
        <w:rPr>
          <w:moveFrom w:id="152" w:author="Mathew Hauer" w:date="2022-02-01T08:46:00Z"/>
          <w:rFonts w:ascii="Times New Roman" w:eastAsia="Times New Roman" w:hAnsi="Times New Roman" w:cs="Times New Roman"/>
        </w:rPr>
      </w:pPr>
      <w:moveFrom w:id="153" w:author="Mathew Hauer" w:date="2022-02-01T08:46:00Z">
        <w:r w:rsidDel="00111A6C">
          <w:rPr>
            <w:rFonts w:ascii="Times New Roman" w:eastAsia="Times New Roman" w:hAnsi="Times New Roman" w:cs="Times New Roman"/>
          </w:rPr>
          <w:t>impact.plot&lt;-impact.plot+labs(title="Without Population Controls",x ="Time", y = "Deaths")</w:t>
        </w:r>
      </w:moveFrom>
    </w:p>
    <w:p w14:paraId="00000072" w14:textId="25031BCF" w:rsidR="0069021D" w:rsidDel="00111A6C" w:rsidRDefault="003153FC">
      <w:pPr>
        <w:ind w:firstLine="720"/>
        <w:jc w:val="both"/>
        <w:rPr>
          <w:moveFrom w:id="154" w:author="Mathew Hauer" w:date="2022-02-01T08:46:00Z"/>
          <w:rFonts w:ascii="Times New Roman" w:eastAsia="Times New Roman" w:hAnsi="Times New Roman" w:cs="Times New Roman"/>
        </w:rPr>
      </w:pPr>
      <w:moveFrom w:id="155" w:author="Mathew Hauer" w:date="2022-02-01T08:46:00Z">
        <w:r w:rsidDel="00111A6C">
          <w:rPr>
            <w:rFonts w:ascii="Times New Roman" w:eastAsia="Times New Roman" w:hAnsi="Times New Roman" w:cs="Times New Roman"/>
          </w:rPr>
          <w:t>impact.plot2 &lt;- plot(impact2)</w:t>
        </w:r>
      </w:moveFrom>
    </w:p>
    <w:p w14:paraId="00000073" w14:textId="10EBEC0D" w:rsidR="0069021D" w:rsidDel="00111A6C" w:rsidRDefault="003153FC">
      <w:pPr>
        <w:ind w:firstLine="720"/>
        <w:jc w:val="both"/>
        <w:rPr>
          <w:moveFrom w:id="156" w:author="Mathew Hauer" w:date="2022-02-01T08:46:00Z"/>
          <w:rFonts w:ascii="Times New Roman" w:eastAsia="Times New Roman" w:hAnsi="Times New Roman" w:cs="Times New Roman"/>
        </w:rPr>
      </w:pPr>
      <w:moveFrom w:id="157" w:author="Mathew Hauer" w:date="2022-02-01T08:46:00Z">
        <w:r w:rsidDel="00111A6C">
          <w:rPr>
            <w:rFonts w:ascii="Times New Roman" w:eastAsia="Times New Roman" w:hAnsi="Times New Roman" w:cs="Times New Roman"/>
          </w:rPr>
          <w:t>impact.plot2 &lt;- impact.plot2 +  theme_bw(base_size = 12)</w:t>
        </w:r>
      </w:moveFrom>
    </w:p>
    <w:p w14:paraId="00000074" w14:textId="28C7B614" w:rsidR="0069021D" w:rsidDel="00111A6C" w:rsidRDefault="003153FC">
      <w:pPr>
        <w:ind w:firstLine="720"/>
        <w:jc w:val="both"/>
        <w:rPr>
          <w:moveFrom w:id="158" w:author="Mathew Hauer" w:date="2022-02-01T08:46:00Z"/>
          <w:rFonts w:ascii="Times New Roman" w:eastAsia="Times New Roman" w:hAnsi="Times New Roman" w:cs="Times New Roman"/>
        </w:rPr>
      </w:pPr>
      <w:moveFrom w:id="159" w:author="Mathew Hauer" w:date="2022-02-01T08:46:00Z">
        <w:r w:rsidDel="00111A6C">
          <w:rPr>
            <w:rFonts w:ascii="Times New Roman" w:eastAsia="Times New Roman" w:hAnsi="Times New Roman" w:cs="Times New Roman"/>
          </w:rPr>
          <w:t>impact.plot2&lt;-impact.plot2+labs(title="With Population Controls",x ="Time", y = "Deaths")</w:t>
        </w:r>
      </w:moveFrom>
    </w:p>
    <w:p w14:paraId="00000075" w14:textId="061E478F" w:rsidR="0069021D" w:rsidDel="00111A6C" w:rsidRDefault="003153FC">
      <w:pPr>
        <w:ind w:firstLine="720"/>
        <w:jc w:val="both"/>
        <w:rPr>
          <w:moveFrom w:id="160" w:author="Mathew Hauer" w:date="2022-02-01T08:46:00Z"/>
          <w:rFonts w:ascii="Times New Roman" w:eastAsia="Times New Roman" w:hAnsi="Times New Roman" w:cs="Times New Roman"/>
        </w:rPr>
      </w:pPr>
      <w:moveFrom w:id="161" w:author="Mathew Hauer" w:date="2022-02-01T08:46:00Z">
        <w:r w:rsidDel="00111A6C">
          <w:rPr>
            <w:rFonts w:ascii="Times New Roman" w:eastAsia="Times New Roman" w:hAnsi="Times New Roman" w:cs="Times New Roman"/>
          </w:rPr>
          <w:t xml:space="preserve">ggarrange(impact.plot,impact.plot2,ncol=1,nrow=2) #Combines both graphs </w:t>
        </w:r>
      </w:moveFrom>
    </w:p>
    <w:p w14:paraId="00000076" w14:textId="099BE79D" w:rsidR="0069021D" w:rsidDel="00111A6C" w:rsidRDefault="003153FC">
      <w:pPr>
        <w:jc w:val="center"/>
        <w:rPr>
          <w:moveFrom w:id="162" w:author="Mathew Hauer" w:date="2022-02-01T08:46:00Z"/>
          <w:rFonts w:ascii="Times New Roman" w:eastAsia="Times New Roman" w:hAnsi="Times New Roman" w:cs="Times New Roman"/>
        </w:rPr>
      </w:pPr>
      <w:moveFrom w:id="163" w:author="Mathew Hauer" w:date="2022-02-01T08:46:00Z">
        <w:r w:rsidDel="00111A6C">
          <w:rPr>
            <w:noProof/>
          </w:rPr>
          <w:drawing>
            <wp:inline distT="0" distB="0" distL="0" distR="0" wp14:anchorId="699A7CEC" wp14:editId="66B75F38">
              <wp:extent cx="5903843" cy="5571709"/>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669" t="989"/>
                      <a:stretch>
                        <a:fillRect/>
                      </a:stretch>
                    </pic:blipFill>
                    <pic:spPr>
                      <a:xfrm>
                        <a:off x="0" y="0"/>
                        <a:ext cx="5903843" cy="5571709"/>
                      </a:xfrm>
                      <a:prstGeom prst="rect">
                        <a:avLst/>
                      </a:prstGeom>
                      <a:ln/>
                    </pic:spPr>
                  </pic:pic>
                </a:graphicData>
              </a:graphic>
            </wp:inline>
          </w:drawing>
        </w:r>
      </w:moveFrom>
    </w:p>
    <w:p w14:paraId="00000077" w14:textId="515F3BC4" w:rsidR="0069021D" w:rsidDel="00111A6C" w:rsidRDefault="003153FC">
      <w:pPr>
        <w:jc w:val="center"/>
        <w:rPr>
          <w:moveFrom w:id="164" w:author="Mathew Hauer" w:date="2022-02-01T08:46:00Z"/>
          <w:rFonts w:ascii="Times New Roman" w:eastAsia="Times New Roman" w:hAnsi="Times New Roman" w:cs="Times New Roman"/>
          <w:sz w:val="21"/>
          <w:szCs w:val="21"/>
        </w:rPr>
      </w:pPr>
      <w:moveFrom w:id="165" w:author="Mathew Hauer" w:date="2022-02-01T08:46:00Z">
        <w:r w:rsidDel="00111A6C">
          <w:rPr>
            <w:rFonts w:ascii="Times New Roman" w:eastAsia="Times New Roman" w:hAnsi="Times New Roman" w:cs="Times New Roman"/>
            <w:b/>
            <w:sz w:val="21"/>
            <w:szCs w:val="21"/>
          </w:rPr>
          <w:t>Figure 3.</w:t>
        </w:r>
        <w:r w:rsidDel="00111A6C">
          <w:rPr>
            <w:rFonts w:ascii="Times New Roman" w:eastAsia="Times New Roman" w:hAnsi="Times New Roman" w:cs="Times New Roman"/>
            <w:sz w:val="21"/>
            <w:szCs w:val="21"/>
          </w:rPr>
          <w:t xml:space="preserve"> Visualization of CausalImpact results without and with controls for population size.  </w:t>
        </w:r>
      </w:moveFrom>
    </w:p>
    <w:moveFromRangeEnd w:id="104"/>
    <w:p w14:paraId="00000078" w14:textId="03EE366E" w:rsidR="0069021D" w:rsidRDefault="003153FC">
      <w:pPr>
        <w:jc w:val="both"/>
        <w:rPr>
          <w:rFonts w:ascii="Times New Roman" w:eastAsia="Times New Roman" w:hAnsi="Times New Roman" w:cs="Times New Roman"/>
          <w:b/>
        </w:rPr>
      </w:pPr>
      <w:r>
        <w:rPr>
          <w:rFonts w:ascii="Times New Roman" w:eastAsia="Times New Roman" w:hAnsi="Times New Roman" w:cs="Times New Roman"/>
          <w:b/>
        </w:rPr>
        <w:t>Comparison of</w:t>
      </w:r>
      <w:r w:rsidR="008A15C5">
        <w:rPr>
          <w:rFonts w:ascii="Times New Roman" w:eastAsia="Times New Roman" w:hAnsi="Times New Roman" w:cs="Times New Roman"/>
          <w:b/>
        </w:rPr>
        <w:t xml:space="preserve"> the</w:t>
      </w:r>
      <w:r>
        <w:rPr>
          <w:rFonts w:ascii="Times New Roman" w:eastAsia="Times New Roman" w:hAnsi="Times New Roman" w:cs="Times New Roman"/>
          <w:b/>
        </w:rPr>
        <w:t xml:space="preserve"> </w:t>
      </w:r>
      <w:proofErr w:type="spellStart"/>
      <w:r w:rsidRPr="008A15C5">
        <w:rPr>
          <w:rFonts w:ascii="Times New Roman" w:eastAsia="Times New Roman" w:hAnsi="Times New Roman" w:cs="Times New Roman"/>
          <w:b/>
        </w:rPr>
        <w:t>tsoutlier</w:t>
      </w:r>
      <w:proofErr w:type="spellEnd"/>
      <w:r>
        <w:rPr>
          <w:rFonts w:ascii="Times New Roman" w:eastAsia="Times New Roman" w:hAnsi="Times New Roman" w:cs="Times New Roman"/>
          <w:b/>
        </w:rPr>
        <w:t xml:space="preserve"> and </w:t>
      </w:r>
      <w:proofErr w:type="spellStart"/>
      <w:r>
        <w:rPr>
          <w:rFonts w:ascii="Times New Roman" w:eastAsia="Times New Roman" w:hAnsi="Times New Roman" w:cs="Times New Roman"/>
          <w:b/>
        </w:rPr>
        <w:t>CausalImpact</w:t>
      </w:r>
      <w:proofErr w:type="spellEnd"/>
      <w:r w:rsidR="008A15C5">
        <w:rPr>
          <w:rFonts w:ascii="Times New Roman" w:eastAsia="Times New Roman" w:hAnsi="Times New Roman" w:cs="Times New Roman"/>
          <w:b/>
        </w:rPr>
        <w:t xml:space="preserve"> packages</w:t>
      </w:r>
    </w:p>
    <w:p w14:paraId="00000079" w14:textId="64FE696C"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While the results of both functions are similar the process and formulation of the approach differed. In </w:t>
      </w:r>
      <w:proofErr w:type="spellStart"/>
      <w:r>
        <w:rPr>
          <w:rFonts w:ascii="Times New Roman" w:eastAsia="Times New Roman" w:hAnsi="Times New Roman" w:cs="Times New Roman"/>
        </w:rPr>
        <w:t>tso</w:t>
      </w:r>
      <w:proofErr w:type="spellEnd"/>
      <w:r>
        <w:rPr>
          <w:rFonts w:ascii="Times New Roman" w:eastAsia="Times New Roman" w:hAnsi="Times New Roman" w:cs="Times New Roman"/>
        </w:rPr>
        <w:t>() we specif</w:t>
      </w:r>
      <w:r w:rsidR="00530C12">
        <w:rPr>
          <w:rFonts w:ascii="Times New Roman" w:eastAsia="Times New Roman" w:hAnsi="Times New Roman" w:cs="Times New Roman"/>
        </w:rPr>
        <w:t>y</w:t>
      </w:r>
      <w:r>
        <w:rPr>
          <w:rFonts w:ascii="Times New Roman" w:eastAsia="Times New Roman" w:hAnsi="Times New Roman" w:cs="Times New Roman"/>
        </w:rPr>
        <w:t xml:space="preserve"> the time series of interest, the different types of outliers to be detected, and potentially include control variables. The result was the identification of the outlier and the length of the effect. This means that we do not need to know the point in which the intervention happened to detect it.</w:t>
      </w:r>
      <w:sdt>
        <w:sdtPr>
          <w:tag w:val="goog_rdk_1"/>
          <w:id w:val="38400514"/>
        </w:sdtPr>
        <w:sdtEndPr/>
        <w:sdtContent>
          <w:commentRangeStart w:id="166"/>
        </w:sdtContent>
      </w:sdt>
      <w:r>
        <w:rPr>
          <w:rFonts w:ascii="Times New Roman" w:eastAsia="Times New Roman" w:hAnsi="Times New Roman" w:cs="Times New Roman"/>
        </w:rPr>
        <w:t xml:space="preserve"> </w:t>
      </w:r>
      <w:commentRangeEnd w:id="166"/>
      <w:r>
        <w:commentReference w:id="166"/>
      </w:r>
      <w:r>
        <w:rPr>
          <w:rFonts w:ascii="Times New Roman" w:eastAsia="Times New Roman" w:hAnsi="Times New Roman" w:cs="Times New Roman"/>
        </w:rPr>
        <w:t xml:space="preserve">For the </w:t>
      </w:r>
      <w:proofErr w:type="spellStart"/>
      <w:r>
        <w:rPr>
          <w:rFonts w:ascii="Times New Roman" w:eastAsia="Times New Roman" w:hAnsi="Times New Roman" w:cs="Times New Roman"/>
          <w:i/>
        </w:rPr>
        <w:t>CausalImpact</w:t>
      </w:r>
      <w:proofErr w:type="spellEnd"/>
      <w:r>
        <w:rPr>
          <w:rFonts w:ascii="Times New Roman" w:eastAsia="Times New Roman" w:hAnsi="Times New Roman" w:cs="Times New Roman"/>
        </w:rPr>
        <w:t xml:space="preserve"> function we need to know when the intervention happened in order to measure it. When the latter is specified we define a pre- and post-period something that is not required for the </w:t>
      </w:r>
      <w:proofErr w:type="spellStart"/>
      <w:r w:rsidRPr="00530C12">
        <w:rPr>
          <w:rFonts w:ascii="Times New Roman" w:eastAsia="Times New Roman" w:hAnsi="Times New Roman" w:cs="Times New Roman"/>
          <w:i/>
        </w:rPr>
        <w:t>tso</w:t>
      </w:r>
      <w:proofErr w:type="spellEnd"/>
      <w:r>
        <w:rPr>
          <w:rFonts w:ascii="Times New Roman" w:eastAsia="Times New Roman" w:hAnsi="Times New Roman" w:cs="Times New Roman"/>
        </w:rPr>
        <w:t xml:space="preserve"> function. The </w:t>
      </w:r>
      <w:proofErr w:type="spellStart"/>
      <w:r>
        <w:rPr>
          <w:rFonts w:ascii="Times New Roman" w:eastAsia="Times New Roman" w:hAnsi="Times New Roman" w:cs="Times New Roman"/>
          <w:i/>
        </w:rPr>
        <w:t>tso</w:t>
      </w:r>
      <w:proofErr w:type="spellEnd"/>
      <w:r>
        <w:rPr>
          <w:rFonts w:ascii="Times New Roman" w:eastAsia="Times New Roman" w:hAnsi="Times New Roman" w:cs="Times New Roman"/>
        </w:rPr>
        <w:t xml:space="preserve"> function detected September 2017 as an outlier with an effect that diminished as we moved away from the time of the intervention (</w:t>
      </w:r>
      <w:proofErr w:type="spellStart"/>
      <w:r>
        <w:rPr>
          <w:rFonts w:ascii="Times New Roman" w:eastAsia="Times New Roman" w:hAnsi="Times New Roman" w:cs="Times New Roman"/>
        </w:rPr>
        <w:t>ind</w:t>
      </w:r>
      <w:proofErr w:type="spellEnd"/>
      <w:r>
        <w:rPr>
          <w:rFonts w:ascii="Times New Roman" w:eastAsia="Times New Roman" w:hAnsi="Times New Roman" w:cs="Times New Roman"/>
        </w:rPr>
        <w:t xml:space="preserve"> and time = 91 in Table 2). In the case of the </w:t>
      </w:r>
      <w:proofErr w:type="spellStart"/>
      <w:r>
        <w:rPr>
          <w:rFonts w:ascii="Times New Roman" w:eastAsia="Times New Roman" w:hAnsi="Times New Roman" w:cs="Times New Roman"/>
          <w:i/>
        </w:rPr>
        <w:t>CausalImpact</w:t>
      </w:r>
      <w:proofErr w:type="spellEnd"/>
      <w:r>
        <w:rPr>
          <w:rFonts w:ascii="Times New Roman" w:eastAsia="Times New Roman" w:hAnsi="Times New Roman" w:cs="Times New Roman"/>
        </w:rPr>
        <w:t xml:space="preserve"> model, we indicated that the intervention occurred in September 2017 or observation 91 (</w:t>
      </w:r>
      <w:proofErr w:type="spellStart"/>
      <w:r>
        <w:rPr>
          <w:rFonts w:ascii="Times New Roman" w:eastAsia="Times New Roman" w:hAnsi="Times New Roman" w:cs="Times New Roman"/>
          <w:i/>
        </w:rPr>
        <w:t>post.period</w:t>
      </w:r>
      <w:proofErr w:type="spellEnd"/>
      <w:r>
        <w:rPr>
          <w:rFonts w:ascii="Times New Roman" w:eastAsia="Times New Roman" w:hAnsi="Times New Roman" w:cs="Times New Roman"/>
        </w:rPr>
        <w:t xml:space="preserve"> argument) and the algorithm measured the intervention effects. Both functions have some form of assessing significance. In the case of </w:t>
      </w:r>
      <w:proofErr w:type="spellStart"/>
      <w:r>
        <w:rPr>
          <w:rFonts w:ascii="Times New Roman" w:eastAsia="Times New Roman" w:hAnsi="Times New Roman" w:cs="Times New Roman"/>
        </w:rPr>
        <w:t>tso</w:t>
      </w:r>
      <w:proofErr w:type="spellEnd"/>
      <w:r>
        <w:rPr>
          <w:rFonts w:ascii="Times New Roman" w:eastAsia="Times New Roman" w:hAnsi="Times New Roman" w:cs="Times New Roman"/>
        </w:rPr>
        <w:t xml:space="preserve">() we have a t-statistic that corresponds to the outlier that was detected. On the other hand, the </w:t>
      </w:r>
      <w:proofErr w:type="spellStart"/>
      <w:r>
        <w:rPr>
          <w:rFonts w:ascii="Times New Roman" w:eastAsia="Times New Roman" w:hAnsi="Times New Roman" w:cs="Times New Roman"/>
          <w:i/>
        </w:rPr>
        <w:t>CausalImpact</w:t>
      </w:r>
      <w:proofErr w:type="spellEnd"/>
      <w:r>
        <w:rPr>
          <w:rFonts w:ascii="Times New Roman" w:eastAsia="Times New Roman" w:hAnsi="Times New Roman" w:cs="Times New Roman"/>
        </w:rPr>
        <w:t xml:space="preserve"> function provides a p-value that corresponds to a Bayesian-one sided tail area probability which allows us to determine whether the causal impact was significant or not. Finally, both functions provided a way of visually examining the time series and the resulting analysis. Both methods allow us to conclude that the Hurricane María caused deaths in excess of expected levels as established in the extant literature (Sandberg et al., 2019). </w:t>
      </w:r>
    </w:p>
    <w:p w14:paraId="0000007A" w14:textId="77777777" w:rsidR="0069021D" w:rsidRDefault="003153FC">
      <w:pPr>
        <w:jc w:val="both"/>
        <w:rPr>
          <w:rFonts w:ascii="Times New Roman" w:eastAsia="Times New Roman" w:hAnsi="Times New Roman" w:cs="Times New Roman"/>
          <w:b/>
        </w:rPr>
      </w:pPr>
      <w:r>
        <w:rPr>
          <w:rFonts w:ascii="Times New Roman" w:eastAsia="Times New Roman" w:hAnsi="Times New Roman" w:cs="Times New Roman"/>
          <w:b/>
        </w:rPr>
        <w:t>DISCUSSION</w:t>
      </w:r>
    </w:p>
    <w:p w14:paraId="0000007B" w14:textId="77777777"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There is a growing need to assess the effects of interventions (ref). The </w:t>
      </w:r>
      <w:proofErr w:type="spellStart"/>
      <w:r>
        <w:rPr>
          <w:rFonts w:ascii="Times New Roman" w:eastAsia="Times New Roman" w:hAnsi="Times New Roman" w:cs="Times New Roman"/>
          <w:i/>
        </w:rPr>
        <w:t>tsoutliers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CausalImpact</w:t>
      </w:r>
      <w:proofErr w:type="spellEnd"/>
      <w:r>
        <w:rPr>
          <w:rFonts w:ascii="Times New Roman" w:eastAsia="Times New Roman" w:hAnsi="Times New Roman" w:cs="Times New Roman"/>
        </w:rPr>
        <w:t xml:space="preserve"> packages provide avenues to do this with some level of consistency. The consistency in the results is formidable as the first relies on a frequentist approach, while the second does it through a probabilistic one. There are some who argue that probabilistic approaches are more powerful and would recommend them over frequentist ones, our results show that both </w:t>
      </w:r>
      <w:commentRangeStart w:id="167"/>
      <w:r>
        <w:rPr>
          <w:rFonts w:ascii="Times New Roman" w:eastAsia="Times New Roman" w:hAnsi="Times New Roman" w:cs="Times New Roman"/>
        </w:rPr>
        <w:t>approach</w:t>
      </w:r>
      <w:commentRangeEnd w:id="167"/>
      <w:r w:rsidR="006A6900">
        <w:rPr>
          <w:rStyle w:val="CommentReference"/>
        </w:rPr>
        <w:commentReference w:id="167"/>
      </w:r>
      <w:r>
        <w:rPr>
          <w:rFonts w:ascii="Times New Roman" w:eastAsia="Times New Roman" w:hAnsi="Times New Roman" w:cs="Times New Roman"/>
        </w:rPr>
        <w:t xml:space="preserve"> </w:t>
      </w:r>
      <w:r w:rsidRPr="006A6900">
        <w:rPr>
          <w:rFonts w:ascii="Times New Roman" w:eastAsia="Times New Roman" w:hAnsi="Times New Roman" w:cs="Times New Roman"/>
          <w:highlight w:val="yellow"/>
        </w:rPr>
        <w:t>…</w:t>
      </w:r>
      <w:r>
        <w:rPr>
          <w:rFonts w:ascii="Times New Roman" w:eastAsia="Times New Roman" w:hAnsi="Times New Roman" w:cs="Times New Roman"/>
        </w:rPr>
        <w:t xml:space="preserve"> . However, it is possible that researchers are </w:t>
      </w:r>
      <w:r>
        <w:rPr>
          <w:rFonts w:ascii="Times New Roman" w:eastAsia="Times New Roman" w:hAnsi="Times New Roman" w:cs="Times New Roman"/>
        </w:rPr>
        <w:lastRenderedPageBreak/>
        <w:t xml:space="preserve">interested in detecting outliers within a time series without knowing the specific timing of an intervention as required by </w:t>
      </w:r>
      <w:proofErr w:type="spellStart"/>
      <w:r>
        <w:rPr>
          <w:rFonts w:ascii="Times New Roman" w:eastAsia="Times New Roman" w:hAnsi="Times New Roman" w:cs="Times New Roman"/>
          <w:i/>
        </w:rPr>
        <w:t>CausalImpact</w:t>
      </w:r>
      <w:proofErr w:type="spellEnd"/>
      <w:r>
        <w:rPr>
          <w:rFonts w:ascii="Times New Roman" w:eastAsia="Times New Roman" w:hAnsi="Times New Roman" w:cs="Times New Roman"/>
        </w:rPr>
        <w:t xml:space="preserve">. Thus, </w:t>
      </w:r>
      <w:proofErr w:type="spellStart"/>
      <w:r>
        <w:rPr>
          <w:rFonts w:ascii="Times New Roman" w:eastAsia="Times New Roman" w:hAnsi="Times New Roman" w:cs="Times New Roman"/>
          <w:i/>
        </w:rPr>
        <w:t>tsoutliers</w:t>
      </w:r>
      <w:proofErr w:type="spellEnd"/>
      <w:r>
        <w:rPr>
          <w:rFonts w:ascii="Times New Roman" w:eastAsia="Times New Roman" w:hAnsi="Times New Roman" w:cs="Times New Roman"/>
        </w:rPr>
        <w:t xml:space="preserve"> can be useful as a method for detection of intervention effects for instances where the timing of the intervention is unknown. Because of this, we evaluated the functionality of both packages using the same illustrative data. </w:t>
      </w:r>
    </w:p>
    <w:p w14:paraId="0000007C" w14:textId="7B1534FC"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tso</w:t>
      </w:r>
      <w:proofErr w:type="spellEnd"/>
      <w:r>
        <w:rPr>
          <w:rFonts w:ascii="Times New Roman" w:eastAsia="Times New Roman" w:hAnsi="Times New Roman" w:cs="Times New Roman"/>
        </w:rPr>
        <w:t xml:space="preserve">() function in the </w:t>
      </w:r>
      <w:proofErr w:type="spellStart"/>
      <w:r>
        <w:rPr>
          <w:rFonts w:ascii="Times New Roman" w:eastAsia="Times New Roman" w:hAnsi="Times New Roman" w:cs="Times New Roman"/>
          <w:i/>
        </w:rPr>
        <w:t>tsoutliers</w:t>
      </w:r>
      <w:proofErr w:type="spellEnd"/>
      <w:r>
        <w:rPr>
          <w:rFonts w:ascii="Times New Roman" w:eastAsia="Times New Roman" w:hAnsi="Times New Roman" w:cs="Times New Roman"/>
        </w:rPr>
        <w:t xml:space="preserve"> package and </w:t>
      </w:r>
      <w:proofErr w:type="spellStart"/>
      <w:r>
        <w:rPr>
          <w:rFonts w:ascii="Times New Roman" w:eastAsia="Times New Roman" w:hAnsi="Times New Roman" w:cs="Times New Roman"/>
        </w:rPr>
        <w:t>CausalImpact</w:t>
      </w:r>
      <w:proofErr w:type="spellEnd"/>
      <w:r>
        <w:rPr>
          <w:rFonts w:ascii="Times New Roman" w:eastAsia="Times New Roman" w:hAnsi="Times New Roman" w:cs="Times New Roman"/>
        </w:rPr>
        <w:t xml:space="preserve">() in the package with the same name have similar requirements. For both </w:t>
      </w:r>
      <w:proofErr w:type="spellStart"/>
      <w:r>
        <w:rPr>
          <w:rFonts w:ascii="Times New Roman" w:eastAsia="Times New Roman" w:hAnsi="Times New Roman" w:cs="Times New Roman"/>
          <w:i/>
        </w:rPr>
        <w:t>tso</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CausalImpact</w:t>
      </w:r>
      <w:proofErr w:type="spellEnd"/>
      <w:r>
        <w:rPr>
          <w:rFonts w:ascii="Times New Roman" w:eastAsia="Times New Roman" w:hAnsi="Times New Roman" w:cs="Times New Roman"/>
        </w:rPr>
        <w:t xml:space="preserve">(), the first requirement is a time series for which we want to detect or measure an intervention effect. For </w:t>
      </w:r>
      <w:proofErr w:type="spellStart"/>
      <w:r>
        <w:rPr>
          <w:rFonts w:ascii="Times New Roman" w:eastAsia="Times New Roman" w:hAnsi="Times New Roman" w:cs="Times New Roman"/>
        </w:rPr>
        <w:t>tso</w:t>
      </w:r>
      <w:proofErr w:type="spellEnd"/>
      <w:r>
        <w:rPr>
          <w:rFonts w:ascii="Times New Roman" w:eastAsia="Times New Roman" w:hAnsi="Times New Roman" w:cs="Times New Roman"/>
        </w:rPr>
        <w:t xml:space="preserve">() we need to provide the type of outlier to be detected, or else the function will default to detecting “AO”, “LS” and “TC”. In the case of </w:t>
      </w:r>
      <w:proofErr w:type="spellStart"/>
      <w:r>
        <w:rPr>
          <w:rFonts w:ascii="Times New Roman" w:eastAsia="Times New Roman" w:hAnsi="Times New Roman" w:cs="Times New Roman"/>
          <w:i/>
        </w:rPr>
        <w:t>CausalImpact</w:t>
      </w:r>
      <w:proofErr w:type="spellEnd"/>
      <w:r>
        <w:rPr>
          <w:rFonts w:ascii="Times New Roman" w:eastAsia="Times New Roman" w:hAnsi="Times New Roman" w:cs="Times New Roman"/>
        </w:rPr>
        <w:t xml:space="preserve">() we need to provide a pre- and post-intervention period. Simply said, while the initial formulation and coding structure are very similar, the information we need to provide to the function differs significantly. This is a direct result of the objective of each function, while one is more powerful as a detection </w:t>
      </w:r>
      <w:r w:rsidR="00E10EC9">
        <w:rPr>
          <w:rFonts w:ascii="Times New Roman" w:eastAsia="Times New Roman" w:hAnsi="Times New Roman" w:cs="Times New Roman"/>
        </w:rPr>
        <w:t>tool;</w:t>
      </w:r>
      <w:r>
        <w:rPr>
          <w:rFonts w:ascii="Times New Roman" w:eastAsia="Times New Roman" w:hAnsi="Times New Roman" w:cs="Times New Roman"/>
        </w:rPr>
        <w:t xml:space="preserve"> the second one is better suited to measure an intervention effect when we know the specific timing of such intervention. In both </w:t>
      </w:r>
      <w:r w:rsidR="00465171">
        <w:rPr>
          <w:rFonts w:ascii="Times New Roman" w:eastAsia="Times New Roman" w:hAnsi="Times New Roman" w:cs="Times New Roman"/>
        </w:rPr>
        <w:t>instances,</w:t>
      </w:r>
      <w:r>
        <w:rPr>
          <w:rFonts w:ascii="Times New Roman" w:eastAsia="Times New Roman" w:hAnsi="Times New Roman" w:cs="Times New Roman"/>
        </w:rPr>
        <w:t xml:space="preserve"> we can provide additional </w:t>
      </w:r>
      <w:r w:rsidR="00E10EC9">
        <w:rPr>
          <w:rFonts w:ascii="Times New Roman" w:eastAsia="Times New Roman" w:hAnsi="Times New Roman" w:cs="Times New Roman"/>
        </w:rPr>
        <w:t>variables, which</w:t>
      </w:r>
      <w:r>
        <w:rPr>
          <w:rFonts w:ascii="Times New Roman" w:eastAsia="Times New Roman" w:hAnsi="Times New Roman" w:cs="Times New Roman"/>
        </w:rPr>
        <w:t xml:space="preserve"> serve as controls. For </w:t>
      </w:r>
      <w:proofErr w:type="spellStart"/>
      <w:r>
        <w:rPr>
          <w:rFonts w:ascii="Times New Roman" w:eastAsia="Times New Roman" w:hAnsi="Times New Roman" w:cs="Times New Roman"/>
          <w:i/>
        </w:rPr>
        <w:t>tso</w:t>
      </w:r>
      <w:proofErr w:type="spellEnd"/>
      <w:r>
        <w:rPr>
          <w:rFonts w:ascii="Times New Roman" w:eastAsia="Times New Roman" w:hAnsi="Times New Roman" w:cs="Times New Roman"/>
          <w:i/>
        </w:rPr>
        <w:t>()</w:t>
      </w:r>
      <w:r>
        <w:rPr>
          <w:rFonts w:ascii="Times New Roman" w:eastAsia="Times New Roman" w:hAnsi="Times New Roman" w:cs="Times New Roman"/>
        </w:rPr>
        <w:t xml:space="preserve"> we include them by specifying the </w:t>
      </w:r>
      <w:proofErr w:type="spellStart"/>
      <w:r>
        <w:rPr>
          <w:rFonts w:ascii="Times New Roman" w:eastAsia="Times New Roman" w:hAnsi="Times New Roman" w:cs="Times New Roman"/>
          <w:i/>
        </w:rPr>
        <w:t>xreg</w:t>
      </w:r>
      <w:proofErr w:type="spellEnd"/>
      <w:r>
        <w:rPr>
          <w:rFonts w:ascii="Times New Roman" w:eastAsia="Times New Roman" w:hAnsi="Times New Roman" w:cs="Times New Roman"/>
        </w:rPr>
        <w:t xml:space="preserve"> argument. To incorporate controls within the </w:t>
      </w:r>
      <w:proofErr w:type="spellStart"/>
      <w:r>
        <w:rPr>
          <w:rFonts w:ascii="Times New Roman" w:eastAsia="Times New Roman" w:hAnsi="Times New Roman" w:cs="Times New Roman"/>
          <w:i/>
        </w:rPr>
        <w:t>CausalImpact</w:t>
      </w:r>
      <w:proofErr w:type="spellEnd"/>
      <w:r>
        <w:rPr>
          <w:rFonts w:ascii="Times New Roman" w:eastAsia="Times New Roman" w:hAnsi="Times New Roman" w:cs="Times New Roman"/>
        </w:rPr>
        <w:t xml:space="preserve"> approach we need to include them in the data matrix. This matrix should be structured in a way that the first column corresponds to the time series of interest, and the subsequent columns are the controls. Despite these differences in both mathematical formulation and empirical approach, both methods produce similar results. These results are comparable to those produce using other approaches as summarized in previous systematic review of this issue</w:t>
      </w:r>
      <w:r w:rsidR="00137735">
        <w:rPr>
          <w:rFonts w:ascii="Times New Roman" w:eastAsia="Times New Roman" w:hAnsi="Times New Roman" w:cs="Times New Roman"/>
        </w:rPr>
        <w:t xml:space="preserve"> </w:t>
      </w:r>
      <w:r w:rsidR="00137735">
        <w:rPr>
          <w:rFonts w:ascii="Times New Roman" w:eastAsia="Times New Roman" w:hAnsi="Times New Roman" w:cs="Times New Roman"/>
        </w:rPr>
        <w:fldChar w:fldCharType="begin" w:fldLock="1"/>
      </w:r>
      <w:r w:rsidR="00CD61B8">
        <w:rPr>
          <w:rFonts w:ascii="Times New Roman" w:eastAsia="Times New Roman" w:hAnsi="Times New Roman" w:cs="Times New Roman"/>
        </w:rPr>
        <w:instrText xml:space="preserve"> ADDIN ZOTERO_ITEM CSL_CITATION {"citationID":"BhHXaYyy","properties":{"formattedCitation":"(Sandberg et al. 2019)","plainCitation":"(Sandberg et al. 2019)","noteIndex":0},"citationItems":[{"id":"NIbQowOI/FKwl2opC","uris":["http://www.mendeley.com/documents/?uuid=8a1a1bb4-7af0-46af-a324-3f572a6e0a10"],"uri":["http://www.mendeley.com/documents/?uuid=8a1a1bb4-7af0-46af-a324-3f572a6e0a10"],"itemData":{"DOI":"10.1097/EDE.0000000000000970","ISSN":"1044-3983","author":[{"dropping-particle":"","family":"Sandberg","given":"John","non-dropping-particle":"","parse-names":false,"suffix":""},{"dropping-particle":"","family":"Santos-Burgoa","given":"Carlos","non-dropping-particle":"","parse-names":false,"suffix":""},{"dropping-particle":"","family":"Roess","given":"Amira","non-dropping-particle":"","parse-names":false,"suffix":""},{"dropping-particle":"","family":"Goldman-Hawes","given":"Ann","non-dropping-particle":"","parse-names":false,"suffix":""},{"dropping-particle":"","family":"Pérez","given":"Cynthia M","non-dropping-particle":"","parse-names":false,"suffix":""},{"dropping-particle":"","family":"Garcia-Meza","given":"Alejandra","non-dropping-particle":"","parse-names":false,"suffix":""},{"dropping-particle":"","family":"Goldman","given":"Lynn R","non-dropping-particle":"","parse-names":false,"suffix":""}],"container-title":"Epidemiology","id":"ITEM-1","issue":"4","issued":{"date-parts":[["2019"]]},"page":"549-552","title":"All over the place? Differences in and consistency of excess mortality estimates in Puerto Rico after hurricane Maria","type":"article-journal","volume":"30"}}],"schema":"https://github.com/citation-style-language/schema/raw/master/csl-citation.json"} </w:instrText>
      </w:r>
      <w:r w:rsidR="00137735">
        <w:rPr>
          <w:rFonts w:ascii="Times New Roman" w:eastAsia="Times New Roman" w:hAnsi="Times New Roman" w:cs="Times New Roman"/>
        </w:rPr>
        <w:fldChar w:fldCharType="separate"/>
      </w:r>
      <w:r w:rsidR="00CD61B8" w:rsidRPr="00CD61B8">
        <w:rPr>
          <w:rFonts w:ascii="Times New Roman" w:hAnsi="Times New Roman" w:cs="Times New Roman"/>
        </w:rPr>
        <w:t>(Sandberg et al. 2019)</w:t>
      </w:r>
      <w:r w:rsidR="00137735">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0000007D" w14:textId="06420A96"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The biggest difference between both packages is the method through which we determine when to start measuring the intervention effect. The </w:t>
      </w:r>
      <w:proofErr w:type="spellStart"/>
      <w:r w:rsidRPr="00537FA2">
        <w:rPr>
          <w:rFonts w:ascii="Times New Roman" w:eastAsia="Times New Roman" w:hAnsi="Times New Roman" w:cs="Times New Roman"/>
          <w:i/>
        </w:rPr>
        <w:t>tso</w:t>
      </w:r>
      <w:proofErr w:type="spellEnd"/>
      <w:r w:rsidRPr="00537FA2">
        <w:rPr>
          <w:rFonts w:ascii="Times New Roman" w:eastAsia="Times New Roman" w:hAnsi="Times New Roman" w:cs="Times New Roman"/>
          <w:i/>
        </w:rPr>
        <w:t>()</w:t>
      </w:r>
      <w:r>
        <w:rPr>
          <w:rFonts w:ascii="Times New Roman" w:eastAsia="Times New Roman" w:hAnsi="Times New Roman" w:cs="Times New Roman"/>
        </w:rPr>
        <w:t xml:space="preserve"> function detects outliers provided that they fit the specific type of outlier requested in the type argument. While it is always possible to include the five types of outliers, determining the root cause of every outlier may be a time-consuming task and some can be the result of natural fluctuations in the time series. Thus, the detection of an outlier and its effect are better evaluated in a case-by-case basis. This is complicated when, for example, the analysis consists of more than one unit of analysis with longer time series. In the case of the </w:t>
      </w:r>
      <w:proofErr w:type="spellStart"/>
      <w:r>
        <w:rPr>
          <w:rFonts w:ascii="Times New Roman" w:eastAsia="Times New Roman" w:hAnsi="Times New Roman" w:cs="Times New Roman"/>
          <w:i/>
        </w:rPr>
        <w:t>CausalImpact</w:t>
      </w:r>
      <w:proofErr w:type="spellEnd"/>
      <w:r>
        <w:rPr>
          <w:rFonts w:ascii="Times New Roman" w:eastAsia="Times New Roman" w:hAnsi="Times New Roman" w:cs="Times New Roman"/>
        </w:rPr>
        <w:t xml:space="preserve">() function, we define the pre- and post-intervention period and researchers may miss any outliers of significant shifts in the time series that occur in the pre-intervention period. Thus, we recommend using the functions contained within </w:t>
      </w:r>
      <w:proofErr w:type="spellStart"/>
      <w:r>
        <w:rPr>
          <w:rFonts w:ascii="Times New Roman" w:eastAsia="Times New Roman" w:hAnsi="Times New Roman" w:cs="Times New Roman"/>
          <w:i/>
        </w:rPr>
        <w:t>tsoutliers</w:t>
      </w:r>
      <w:proofErr w:type="spellEnd"/>
      <w:r>
        <w:rPr>
          <w:rFonts w:ascii="Times New Roman" w:eastAsia="Times New Roman" w:hAnsi="Times New Roman" w:cs="Times New Roman"/>
        </w:rPr>
        <w:t xml:space="preserve"> to detect intervention </w:t>
      </w:r>
      <w:r w:rsidR="00537FA2">
        <w:rPr>
          <w:rFonts w:ascii="Times New Roman" w:eastAsia="Times New Roman" w:hAnsi="Times New Roman" w:cs="Times New Roman"/>
        </w:rPr>
        <w:t>effects, which</w:t>
      </w:r>
      <w:r>
        <w:rPr>
          <w:rFonts w:ascii="Times New Roman" w:eastAsia="Times New Roman" w:hAnsi="Times New Roman" w:cs="Times New Roman"/>
        </w:rPr>
        <w:t xml:space="preserve"> can be analyzed based on what type of outlier it is determined to be. Further, we recommend using the functions contained within the </w:t>
      </w:r>
      <w:proofErr w:type="spellStart"/>
      <w:r>
        <w:rPr>
          <w:rFonts w:ascii="Times New Roman" w:eastAsia="Times New Roman" w:hAnsi="Times New Roman" w:cs="Times New Roman"/>
          <w:i/>
        </w:rPr>
        <w:t>CausalImpact</w:t>
      </w:r>
      <w:proofErr w:type="spellEnd"/>
      <w:r>
        <w:rPr>
          <w:rFonts w:ascii="Times New Roman" w:eastAsia="Times New Roman" w:hAnsi="Times New Roman" w:cs="Times New Roman"/>
        </w:rPr>
        <w:t xml:space="preserve"> package to measure an intervention effect when the precise timing of the intervention is known. Both functions may be used in combination if/when necessary. </w:t>
      </w:r>
    </w:p>
    <w:p w14:paraId="0000007E" w14:textId="4435254E"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Although the </w:t>
      </w:r>
      <w:proofErr w:type="spellStart"/>
      <w:r>
        <w:rPr>
          <w:rFonts w:ascii="Times New Roman" w:eastAsia="Times New Roman" w:hAnsi="Times New Roman" w:cs="Times New Roman"/>
          <w:i/>
        </w:rPr>
        <w:t>tso</w:t>
      </w:r>
      <w:proofErr w:type="spellEnd"/>
      <w:r>
        <w:rPr>
          <w:rFonts w:ascii="Times New Roman" w:eastAsia="Times New Roman" w:hAnsi="Times New Roman" w:cs="Times New Roman"/>
          <w:i/>
        </w:rPr>
        <w:t>()</w:t>
      </w:r>
      <w:r>
        <w:rPr>
          <w:rFonts w:ascii="Times New Roman" w:eastAsia="Times New Roman" w:hAnsi="Times New Roman" w:cs="Times New Roman"/>
        </w:rPr>
        <w:t xml:space="preserve"> function does not offer an alternative to calculating the cumulative effect, this can be remedied by using basic arithmetical operations. To measure the cumulative effect, we subtract the expected values from the observed ones after the outlier is detected. The summation of these differences is the cumulative effect of the intervention. While simple in coding, the researcher needs to be careful not to include effects that correspond to another outlier into the total. In our case, only one outlier was detected so this is not an issue. </w:t>
      </w:r>
      <w:r w:rsidR="00957396">
        <w:rPr>
          <w:rFonts w:ascii="Times New Roman" w:eastAsia="Times New Roman" w:hAnsi="Times New Roman" w:cs="Times New Roman"/>
        </w:rPr>
        <w:t>However,</w:t>
      </w:r>
      <w:r>
        <w:rPr>
          <w:rFonts w:ascii="Times New Roman" w:eastAsia="Times New Roman" w:hAnsi="Times New Roman" w:cs="Times New Roman"/>
        </w:rPr>
        <w:t xml:space="preserve"> the situation becomes more complex when multiple outliers are detected and for instances where these outliers may have an effect in subsequent periods or when we observe a shift in the time series. Thus, estimating cumulative effects is a process that should be performed with caution and after a careful examination of the results. </w:t>
      </w:r>
    </w:p>
    <w:p w14:paraId="0000007F" w14:textId="087B005B"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Visualizations with both packages are easy to produce and interpret. These are produced using the plot() function which is part of the original or </w:t>
      </w:r>
      <w:r>
        <w:rPr>
          <w:rFonts w:ascii="Times New Roman" w:eastAsia="Times New Roman" w:hAnsi="Times New Roman" w:cs="Times New Roman"/>
          <w:i/>
        </w:rPr>
        <w:t>base</w:t>
      </w:r>
      <w:r>
        <w:rPr>
          <w:rFonts w:ascii="Times New Roman" w:eastAsia="Times New Roman" w:hAnsi="Times New Roman" w:cs="Times New Roman"/>
        </w:rPr>
        <w:t xml:space="preserve"> graphics functions included with R. When plotting the results from </w:t>
      </w:r>
      <w:proofErr w:type="spellStart"/>
      <w:r>
        <w:rPr>
          <w:rFonts w:ascii="Times New Roman" w:eastAsia="Times New Roman" w:hAnsi="Times New Roman" w:cs="Times New Roman"/>
          <w:i/>
        </w:rPr>
        <w:t>tso</w:t>
      </w:r>
      <w:proofErr w:type="spellEnd"/>
      <w:r>
        <w:rPr>
          <w:rFonts w:ascii="Times New Roman" w:eastAsia="Times New Roman" w:hAnsi="Times New Roman" w:cs="Times New Roman"/>
        </w:rPr>
        <w:t xml:space="preserve">() it produced a two-panel graph where the upper panel presents the time series and highlights any outliers detected. The lower panel provides insights as to how far the outlier </w:t>
      </w:r>
      <w:r w:rsidR="00957396">
        <w:rPr>
          <w:rFonts w:ascii="Times New Roman" w:eastAsia="Times New Roman" w:hAnsi="Times New Roman" w:cs="Times New Roman"/>
        </w:rPr>
        <w:t xml:space="preserve">is </w:t>
      </w:r>
      <w:r>
        <w:rPr>
          <w:rFonts w:ascii="Times New Roman" w:eastAsia="Times New Roman" w:hAnsi="Times New Roman" w:cs="Times New Roman"/>
        </w:rPr>
        <w:t>from the expected value</w:t>
      </w:r>
      <w:r w:rsidR="007C3481">
        <w:rPr>
          <w:rFonts w:ascii="Times New Roman" w:eastAsia="Times New Roman" w:hAnsi="Times New Roman" w:cs="Times New Roman"/>
        </w:rPr>
        <w:t xml:space="preserve"> and </w:t>
      </w:r>
      <w:r w:rsidR="007C3481">
        <w:rPr>
          <w:rFonts w:ascii="Times New Roman" w:eastAsia="Times New Roman" w:hAnsi="Times New Roman" w:cs="Times New Roman"/>
        </w:rPr>
        <w:lastRenderedPageBreak/>
        <w:t>for how long this effect lasted</w:t>
      </w:r>
      <w:r w:rsidR="00C31420">
        <w:rPr>
          <w:rFonts w:ascii="Times New Roman" w:eastAsia="Times New Roman" w:hAnsi="Times New Roman" w:cs="Times New Roman"/>
        </w:rPr>
        <w:t>.</w:t>
      </w:r>
      <w:r>
        <w:rPr>
          <w:rFonts w:ascii="Times New Roman" w:eastAsia="Times New Roman" w:hAnsi="Times New Roman" w:cs="Times New Roman"/>
        </w:rPr>
        <w:t xml:space="preserve"> How long </w:t>
      </w:r>
      <w:r w:rsidR="000F6FBF">
        <w:rPr>
          <w:rFonts w:ascii="Times New Roman" w:eastAsia="Times New Roman" w:hAnsi="Times New Roman" w:cs="Times New Roman"/>
        </w:rPr>
        <w:t xml:space="preserve">did the effect </w:t>
      </w:r>
      <w:r>
        <w:rPr>
          <w:rFonts w:ascii="Times New Roman" w:eastAsia="Times New Roman" w:hAnsi="Times New Roman" w:cs="Times New Roman"/>
        </w:rPr>
        <w:t xml:space="preserve">last? The </w:t>
      </w:r>
      <w:proofErr w:type="spellStart"/>
      <w:r>
        <w:rPr>
          <w:rFonts w:ascii="Times New Roman" w:eastAsia="Times New Roman" w:hAnsi="Times New Roman" w:cs="Times New Roman"/>
          <w:i/>
        </w:rPr>
        <w:t>tso</w:t>
      </w:r>
      <w:proofErr w:type="spellEnd"/>
      <w:r>
        <w:rPr>
          <w:rFonts w:ascii="Times New Roman" w:eastAsia="Times New Roman" w:hAnsi="Times New Roman" w:cs="Times New Roman"/>
          <w:i/>
        </w:rPr>
        <w:t>()</w:t>
      </w:r>
      <w:r>
        <w:rPr>
          <w:rFonts w:ascii="Times New Roman" w:eastAsia="Times New Roman" w:hAnsi="Times New Roman" w:cs="Times New Roman"/>
        </w:rPr>
        <w:t xml:space="preserve"> can detect isolated points, concentrated effects, or significant shifts in the time series. Thus, it provides a </w:t>
      </w:r>
      <w:r w:rsidR="001F7941">
        <w:rPr>
          <w:rFonts w:ascii="Times New Roman" w:eastAsia="Times New Roman" w:hAnsi="Times New Roman" w:cs="Times New Roman"/>
        </w:rPr>
        <w:t xml:space="preserve">simple, yet elegant visualization that allows </w:t>
      </w:r>
      <w:r w:rsidR="00ED5DD2">
        <w:rPr>
          <w:rFonts w:ascii="Times New Roman" w:eastAsia="Times New Roman" w:hAnsi="Times New Roman" w:cs="Times New Roman"/>
        </w:rPr>
        <w:t>following</w:t>
      </w:r>
      <w:r w:rsidR="001F7941">
        <w:rPr>
          <w:rFonts w:ascii="Times New Roman" w:eastAsia="Times New Roman" w:hAnsi="Times New Roman" w:cs="Times New Roman"/>
        </w:rPr>
        <w:t xml:space="preserve"> the effect across time.</w:t>
      </w:r>
      <w:r>
        <w:rPr>
          <w:rFonts w:ascii="Times New Roman" w:eastAsia="Times New Roman" w:hAnsi="Times New Roman" w:cs="Times New Roman"/>
        </w:rPr>
        <w:t xml:space="preserve"> In the case of the </w:t>
      </w:r>
      <w:proofErr w:type="spellStart"/>
      <w:r>
        <w:rPr>
          <w:rFonts w:ascii="Times New Roman" w:eastAsia="Times New Roman" w:hAnsi="Times New Roman" w:cs="Times New Roman"/>
          <w:i/>
        </w:rPr>
        <w:t>CausalImpact</w:t>
      </w:r>
      <w:proofErr w:type="spellEnd"/>
      <w:r>
        <w:rPr>
          <w:rFonts w:ascii="Times New Roman" w:eastAsia="Times New Roman" w:hAnsi="Times New Roman" w:cs="Times New Roman"/>
          <w:i/>
        </w:rPr>
        <w:t>()</w:t>
      </w:r>
      <w:r>
        <w:rPr>
          <w:rFonts w:ascii="Times New Roman" w:eastAsia="Times New Roman" w:hAnsi="Times New Roman" w:cs="Times New Roman"/>
        </w:rPr>
        <w:t xml:space="preserve"> visualization, the plot function produces three panels, something that can be modified with the code. The first panel, labeled </w:t>
      </w:r>
      <w:r>
        <w:rPr>
          <w:rFonts w:ascii="Times New Roman" w:eastAsia="Times New Roman" w:hAnsi="Times New Roman" w:cs="Times New Roman"/>
          <w:i/>
        </w:rPr>
        <w:t>original</w:t>
      </w:r>
      <w:r>
        <w:rPr>
          <w:rFonts w:ascii="Times New Roman" w:eastAsia="Times New Roman" w:hAnsi="Times New Roman" w:cs="Times New Roman"/>
        </w:rPr>
        <w:t xml:space="preserve">, is similar to the upper panel produced </w:t>
      </w:r>
      <w:r>
        <w:rPr>
          <w:rFonts w:ascii="Times New Roman" w:eastAsia="Times New Roman" w:hAnsi="Times New Roman" w:cs="Times New Roman"/>
          <w:i/>
        </w:rPr>
        <w:t xml:space="preserve">with </w:t>
      </w:r>
      <w:proofErr w:type="spellStart"/>
      <w:r>
        <w:rPr>
          <w:rFonts w:ascii="Times New Roman" w:eastAsia="Times New Roman" w:hAnsi="Times New Roman" w:cs="Times New Roman"/>
          <w:i/>
        </w:rPr>
        <w:t>tso</w:t>
      </w:r>
      <w:proofErr w:type="spellEnd"/>
      <w:r>
        <w:rPr>
          <w:rFonts w:ascii="Times New Roman" w:eastAsia="Times New Roman" w:hAnsi="Times New Roman" w:cs="Times New Roman"/>
          <w:i/>
        </w:rPr>
        <w:t>()</w:t>
      </w:r>
      <w:r>
        <w:rPr>
          <w:rFonts w:ascii="Times New Roman" w:eastAsia="Times New Roman" w:hAnsi="Times New Roman" w:cs="Times New Roman"/>
        </w:rPr>
        <w:t xml:space="preserve"> and it shows the time series and the expected values. The second panel is similar to the lower panel produced with </w:t>
      </w:r>
      <w:proofErr w:type="spellStart"/>
      <w:r>
        <w:rPr>
          <w:rFonts w:ascii="Times New Roman" w:eastAsia="Times New Roman" w:hAnsi="Times New Roman" w:cs="Times New Roman"/>
          <w:i/>
        </w:rPr>
        <w:t>tso</w:t>
      </w:r>
      <w:proofErr w:type="spellEnd"/>
      <w:r>
        <w:rPr>
          <w:rFonts w:ascii="Times New Roman" w:eastAsia="Times New Roman" w:hAnsi="Times New Roman" w:cs="Times New Roman"/>
          <w:i/>
        </w:rPr>
        <w:t>()</w:t>
      </w:r>
      <w:r>
        <w:rPr>
          <w:rFonts w:ascii="Times New Roman" w:eastAsia="Times New Roman" w:hAnsi="Times New Roman" w:cs="Times New Roman"/>
        </w:rPr>
        <w:t xml:space="preserve"> and it shows the effect estimates for each post-intervention observation. The third panel is unique to </w:t>
      </w:r>
      <w:proofErr w:type="spellStart"/>
      <w:r>
        <w:rPr>
          <w:rFonts w:ascii="Times New Roman" w:eastAsia="Times New Roman" w:hAnsi="Times New Roman" w:cs="Times New Roman"/>
          <w:i/>
        </w:rPr>
        <w:t>CausalImpact</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and consists of the cumulative effect of the intervention. The key distinction between both visualizations is that </w:t>
      </w:r>
      <w:proofErr w:type="spellStart"/>
      <w:r>
        <w:rPr>
          <w:rFonts w:ascii="Times New Roman" w:eastAsia="Times New Roman" w:hAnsi="Times New Roman" w:cs="Times New Roman"/>
          <w:i/>
        </w:rPr>
        <w:t>CausalImpact</w:t>
      </w:r>
      <w:proofErr w:type="spellEnd"/>
      <w:r>
        <w:rPr>
          <w:rFonts w:ascii="Times New Roman" w:eastAsia="Times New Roman" w:hAnsi="Times New Roman" w:cs="Times New Roman"/>
          <w:i/>
        </w:rPr>
        <w:t>()</w:t>
      </w:r>
      <w:r>
        <w:rPr>
          <w:rFonts w:ascii="Times New Roman" w:eastAsia="Times New Roman" w:hAnsi="Times New Roman" w:cs="Times New Roman"/>
        </w:rPr>
        <w:t xml:space="preserve"> includes a vertical dashed-vertical line representing the start of the post-intervention period. In our </w:t>
      </w:r>
      <w:r w:rsidR="00ED5DD2">
        <w:rPr>
          <w:rFonts w:ascii="Times New Roman" w:eastAsia="Times New Roman" w:hAnsi="Times New Roman" w:cs="Times New Roman"/>
        </w:rPr>
        <w:t>code,</w:t>
      </w:r>
      <w:r>
        <w:rPr>
          <w:rFonts w:ascii="Times New Roman" w:eastAsia="Times New Roman" w:hAnsi="Times New Roman" w:cs="Times New Roman"/>
        </w:rPr>
        <w:t xml:space="preserve"> we also provide examples that combine the initial plots with functions from the </w:t>
      </w:r>
      <w:r>
        <w:rPr>
          <w:rFonts w:ascii="Times New Roman" w:eastAsia="Times New Roman" w:hAnsi="Times New Roman" w:cs="Times New Roman"/>
          <w:i/>
        </w:rPr>
        <w:t>ggplot2</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ggpubr</w:t>
      </w:r>
      <w:proofErr w:type="spellEnd"/>
      <w:r>
        <w:rPr>
          <w:rFonts w:ascii="Times New Roman" w:eastAsia="Times New Roman" w:hAnsi="Times New Roman" w:cs="Times New Roman"/>
        </w:rPr>
        <w:t xml:space="preserve"> packages to put titles and axes titles in both figures, and to join them into one data visualization. Although this last comment deals with the aesthetics of visualization, and not with the results, we highlight the possibility of modifying the </w:t>
      </w:r>
      <w:r w:rsidR="00ED5DD2">
        <w:rPr>
          <w:rFonts w:ascii="Times New Roman" w:eastAsia="Times New Roman" w:hAnsi="Times New Roman" w:cs="Times New Roman"/>
        </w:rPr>
        <w:t>visualization, which</w:t>
      </w:r>
      <w:r>
        <w:rPr>
          <w:rFonts w:ascii="Times New Roman" w:eastAsia="Times New Roman" w:hAnsi="Times New Roman" w:cs="Times New Roman"/>
        </w:rPr>
        <w:t xml:space="preserve"> can be useful when researchers are interested in producing publication-ready figures. </w:t>
      </w:r>
    </w:p>
    <w:p w14:paraId="00000080" w14:textId="7ADE4C56" w:rsidR="0069021D" w:rsidRDefault="003153FC">
      <w:pPr>
        <w:jc w:val="both"/>
        <w:rPr>
          <w:rFonts w:ascii="Times New Roman" w:eastAsia="Times New Roman" w:hAnsi="Times New Roman" w:cs="Times New Roman"/>
        </w:rPr>
      </w:pPr>
      <w:r>
        <w:rPr>
          <w:rFonts w:ascii="Times New Roman" w:eastAsia="Times New Roman" w:hAnsi="Times New Roman" w:cs="Times New Roman"/>
        </w:rPr>
        <w:t xml:space="preserve">In closing, both packages are similar in that they produce consistent estimates of excess mortality following the intervention. However, they offer different insights into the intervention that users should be aware of. The </w:t>
      </w:r>
      <w:proofErr w:type="spellStart"/>
      <w:r>
        <w:rPr>
          <w:rFonts w:ascii="Times New Roman" w:eastAsia="Times New Roman" w:hAnsi="Times New Roman" w:cs="Times New Roman"/>
          <w:i/>
        </w:rPr>
        <w:t>tsoutl</w:t>
      </w:r>
      <w:r w:rsidR="005D4BD9">
        <w:rPr>
          <w:rFonts w:ascii="Times New Roman" w:eastAsia="Times New Roman" w:hAnsi="Times New Roman" w:cs="Times New Roman"/>
          <w:i/>
        </w:rPr>
        <w:t>i</w:t>
      </w:r>
      <w:r>
        <w:rPr>
          <w:rFonts w:ascii="Times New Roman" w:eastAsia="Times New Roman" w:hAnsi="Times New Roman" w:cs="Times New Roman"/>
          <w:i/>
        </w:rPr>
        <w:t>ers</w:t>
      </w:r>
      <w:proofErr w:type="spellEnd"/>
      <w:r>
        <w:rPr>
          <w:rFonts w:ascii="Times New Roman" w:eastAsia="Times New Roman" w:hAnsi="Times New Roman" w:cs="Times New Roman"/>
        </w:rPr>
        <w:t xml:space="preserve"> package is better suited for analyses where we are interested in detecting and understanding intervention effects within a time series. On the other hand, the </w:t>
      </w:r>
      <w:proofErr w:type="spellStart"/>
      <w:r>
        <w:rPr>
          <w:rFonts w:ascii="Times New Roman" w:eastAsia="Times New Roman" w:hAnsi="Times New Roman" w:cs="Times New Roman"/>
          <w:i/>
        </w:rPr>
        <w:t>CausalImpact</w:t>
      </w:r>
      <w:proofErr w:type="spellEnd"/>
      <w:r>
        <w:rPr>
          <w:rFonts w:ascii="Times New Roman" w:eastAsia="Times New Roman" w:hAnsi="Times New Roman" w:cs="Times New Roman"/>
        </w:rPr>
        <w:t xml:space="preserve"> package is better suited for analyses where the timing of the intervention is known. While other approaches exist, we see a fruitful and promising avenue for the use of both functions to detect and measure intervention effects when time series are available. Both packages have their strengths and weaknesses, but they can be used to perform both inductive and deductive assessments of interventions.  </w:t>
      </w:r>
    </w:p>
    <w:p w14:paraId="00000081" w14:textId="77777777" w:rsidR="0069021D" w:rsidRDefault="003153FC">
      <w:pPr>
        <w:jc w:val="both"/>
        <w:rPr>
          <w:rFonts w:ascii="Times New Roman" w:eastAsia="Times New Roman" w:hAnsi="Times New Roman" w:cs="Times New Roman"/>
          <w:b/>
        </w:rPr>
      </w:pPr>
      <w:r>
        <w:rPr>
          <w:rFonts w:ascii="Times New Roman" w:eastAsia="Times New Roman" w:hAnsi="Times New Roman" w:cs="Times New Roman"/>
          <w:b/>
        </w:rPr>
        <w:t>Acknowledgments</w:t>
      </w:r>
    </w:p>
    <w:p w14:paraId="00000082" w14:textId="22FE1CCD" w:rsidR="0069021D" w:rsidRDefault="00183913">
      <w:pPr>
        <w:jc w:val="both"/>
        <w:rPr>
          <w:rFonts w:ascii="Times New Roman" w:eastAsia="Times New Roman" w:hAnsi="Times New Roman" w:cs="Times New Roman"/>
        </w:rPr>
      </w:pPr>
      <w:r>
        <w:rPr>
          <w:rFonts w:ascii="Times New Roman" w:eastAsia="Times New Roman" w:hAnsi="Times New Roman" w:cs="Times New Roman"/>
        </w:rPr>
        <w:t>This</w:t>
      </w:r>
      <w:r w:rsidR="003153FC">
        <w:rPr>
          <w:rFonts w:ascii="Times New Roman" w:eastAsia="Times New Roman" w:hAnsi="Times New Roman" w:cs="Times New Roman"/>
        </w:rPr>
        <w:t xml:space="preserve"> research supported by the Social Sciences Research Institute (SSRI) and the Population Research Institute (PRI) at the Pennsylvania State University. Alexis R. Santos is a Social Disparities </w:t>
      </w:r>
      <w:r w:rsidR="00AD0F88">
        <w:rPr>
          <w:rFonts w:ascii="Times New Roman" w:eastAsia="Times New Roman" w:hAnsi="Times New Roman" w:cs="Times New Roman"/>
        </w:rPr>
        <w:t>C</w:t>
      </w:r>
      <w:r w:rsidR="003153FC">
        <w:rPr>
          <w:rFonts w:ascii="Times New Roman" w:eastAsia="Times New Roman" w:hAnsi="Times New Roman" w:cs="Times New Roman"/>
        </w:rPr>
        <w:t xml:space="preserve">luster faculty at SSRI. PRI is supported by a grant from the Eunice Kennedy Shriver National Institute of Child Health and Human Development (P2CHD041025) and by the Pennsylvania State University </w:t>
      </w:r>
      <w:r w:rsidR="00AD0F88">
        <w:rPr>
          <w:rFonts w:ascii="Times New Roman" w:eastAsia="Times New Roman" w:hAnsi="Times New Roman" w:cs="Times New Roman"/>
        </w:rPr>
        <w:t>and</w:t>
      </w:r>
      <w:r w:rsidR="003153FC">
        <w:rPr>
          <w:rFonts w:ascii="Times New Roman" w:eastAsia="Times New Roman" w:hAnsi="Times New Roman" w:cs="Times New Roman"/>
        </w:rPr>
        <w:t xml:space="preserve"> by SSRI. </w:t>
      </w:r>
      <w:commentRangeStart w:id="168"/>
      <w:r w:rsidR="003153FC">
        <w:rPr>
          <w:rFonts w:ascii="Times New Roman" w:eastAsia="Times New Roman" w:hAnsi="Times New Roman" w:cs="Times New Roman"/>
        </w:rPr>
        <w:t xml:space="preserve">Mathew E. Hauer is supported by </w:t>
      </w:r>
      <w:r w:rsidR="003153FC">
        <w:rPr>
          <w:rFonts w:ascii="Times New Roman" w:eastAsia="Times New Roman" w:hAnsi="Times New Roman" w:cs="Times New Roman"/>
          <w:highlight w:val="yellow"/>
        </w:rPr>
        <w:t>___________________</w:t>
      </w:r>
      <w:r w:rsidR="003153FC">
        <w:rPr>
          <w:rFonts w:ascii="Times New Roman" w:eastAsia="Times New Roman" w:hAnsi="Times New Roman" w:cs="Times New Roman"/>
        </w:rPr>
        <w:t xml:space="preserve">. </w:t>
      </w:r>
      <w:commentRangeEnd w:id="168"/>
      <w:r w:rsidR="004C48E6">
        <w:rPr>
          <w:rStyle w:val="CommentReference"/>
        </w:rPr>
        <w:commentReference w:id="168"/>
      </w:r>
    </w:p>
    <w:p w14:paraId="00000083" w14:textId="77777777" w:rsidR="0069021D" w:rsidRDefault="003153FC">
      <w:pPr>
        <w:jc w:val="both"/>
        <w:rPr>
          <w:rFonts w:ascii="Times New Roman" w:eastAsia="Times New Roman" w:hAnsi="Times New Roman" w:cs="Times New Roman"/>
          <w:b/>
        </w:rPr>
      </w:pPr>
      <w:r>
        <w:rPr>
          <w:rFonts w:ascii="Times New Roman" w:eastAsia="Times New Roman" w:hAnsi="Times New Roman" w:cs="Times New Roman"/>
          <w:b/>
        </w:rPr>
        <w:t xml:space="preserve">References </w:t>
      </w:r>
    </w:p>
    <w:p w14:paraId="00000084" w14:textId="77777777" w:rsidR="0069021D" w:rsidRDefault="003153FC">
      <w:pPr>
        <w:widowControl w:val="0"/>
        <w:spacing w:line="240" w:lineRule="auto"/>
        <w:ind w:left="480" w:hanging="480"/>
        <w:rPr>
          <w:rFonts w:ascii="Times New Roman" w:eastAsia="Times New Roman" w:hAnsi="Times New Roman" w:cs="Times New Roman"/>
        </w:rPr>
      </w:pPr>
      <w:r>
        <w:rPr>
          <w:rFonts w:ascii="Times New Roman" w:eastAsia="Times New Roman" w:hAnsi="Times New Roman" w:cs="Times New Roman"/>
        </w:rPr>
        <w:t xml:space="preserve">Asghar, Z., &amp; Urooj, A. (2017). Analysis of seasonal level shift (SLS) detection in SARIMA models. </w:t>
      </w:r>
      <w:r>
        <w:rPr>
          <w:rFonts w:ascii="Times New Roman" w:eastAsia="Times New Roman" w:hAnsi="Times New Roman" w:cs="Times New Roman"/>
          <w:i/>
        </w:rPr>
        <w:t>Communications in Statistics: Simulation and Computation</w:t>
      </w:r>
      <w:r>
        <w:rPr>
          <w:rFonts w:ascii="Times New Roman" w:eastAsia="Times New Roman" w:hAnsi="Times New Roman" w:cs="Times New Roman"/>
        </w:rPr>
        <w:t>. https://doi.org/10.1080/03610918.2016.1236952</w:t>
      </w:r>
    </w:p>
    <w:p w14:paraId="00000085" w14:textId="77777777" w:rsidR="0069021D" w:rsidRDefault="003153FC">
      <w:pPr>
        <w:widowControl w:val="0"/>
        <w:spacing w:line="240" w:lineRule="auto"/>
        <w:ind w:left="480" w:hanging="480"/>
        <w:rPr>
          <w:rFonts w:ascii="Times New Roman" w:eastAsia="Times New Roman" w:hAnsi="Times New Roman" w:cs="Times New Roman"/>
        </w:rPr>
      </w:pPr>
      <w:proofErr w:type="spellStart"/>
      <w:r>
        <w:rPr>
          <w:rFonts w:ascii="Times New Roman" w:eastAsia="Times New Roman" w:hAnsi="Times New Roman" w:cs="Times New Roman"/>
        </w:rPr>
        <w:t>Brodersen</w:t>
      </w:r>
      <w:proofErr w:type="spellEnd"/>
      <w:r>
        <w:rPr>
          <w:rFonts w:ascii="Times New Roman" w:eastAsia="Times New Roman" w:hAnsi="Times New Roman" w:cs="Times New Roman"/>
        </w:rPr>
        <w:t xml:space="preserve">, K. H., </w:t>
      </w:r>
      <w:proofErr w:type="spellStart"/>
      <w:r>
        <w:rPr>
          <w:rFonts w:ascii="Times New Roman" w:eastAsia="Times New Roman" w:hAnsi="Times New Roman" w:cs="Times New Roman"/>
        </w:rPr>
        <w:t>Gallusser</w:t>
      </w:r>
      <w:proofErr w:type="spellEnd"/>
      <w:r>
        <w:rPr>
          <w:rFonts w:ascii="Times New Roman" w:eastAsia="Times New Roman" w:hAnsi="Times New Roman" w:cs="Times New Roman"/>
        </w:rPr>
        <w:t xml:space="preserve">, F., Koehler, J., Remy, N., &amp; Scott, S. L. (2015). Inferring causal impact using </w:t>
      </w:r>
      <w:proofErr w:type="spellStart"/>
      <w:r>
        <w:rPr>
          <w:rFonts w:ascii="Times New Roman" w:eastAsia="Times New Roman" w:hAnsi="Times New Roman" w:cs="Times New Roman"/>
        </w:rPr>
        <w:t>bayesian</w:t>
      </w:r>
      <w:proofErr w:type="spellEnd"/>
      <w:r>
        <w:rPr>
          <w:rFonts w:ascii="Times New Roman" w:eastAsia="Times New Roman" w:hAnsi="Times New Roman" w:cs="Times New Roman"/>
        </w:rPr>
        <w:t xml:space="preserve"> structural time-series models. </w:t>
      </w:r>
      <w:r>
        <w:rPr>
          <w:rFonts w:ascii="Times New Roman" w:eastAsia="Times New Roman" w:hAnsi="Times New Roman" w:cs="Times New Roman"/>
          <w:i/>
        </w:rPr>
        <w:t>Annals of Applied Statistics</w:t>
      </w:r>
      <w:r>
        <w:rPr>
          <w:rFonts w:ascii="Times New Roman" w:eastAsia="Times New Roman" w:hAnsi="Times New Roman" w:cs="Times New Roman"/>
        </w:rPr>
        <w:t xml:space="preserve">, </w:t>
      </w:r>
      <w:r>
        <w:rPr>
          <w:rFonts w:ascii="Times New Roman" w:eastAsia="Times New Roman" w:hAnsi="Times New Roman" w:cs="Times New Roman"/>
          <w:i/>
        </w:rPr>
        <w:t>9</w:t>
      </w:r>
      <w:r>
        <w:rPr>
          <w:rFonts w:ascii="Times New Roman" w:eastAsia="Times New Roman" w:hAnsi="Times New Roman" w:cs="Times New Roman"/>
        </w:rPr>
        <w:t>(1), 247–274. https://doi.org/10.1214/14-AOAS788</w:t>
      </w:r>
    </w:p>
    <w:p w14:paraId="00000086" w14:textId="77777777" w:rsidR="0069021D" w:rsidRDefault="003153FC">
      <w:pPr>
        <w:widowControl w:val="0"/>
        <w:spacing w:line="240" w:lineRule="auto"/>
        <w:ind w:left="480" w:hanging="480"/>
        <w:rPr>
          <w:rFonts w:ascii="Times New Roman" w:eastAsia="Times New Roman" w:hAnsi="Times New Roman" w:cs="Times New Roman"/>
        </w:rPr>
      </w:pPr>
      <w:r>
        <w:rPr>
          <w:rFonts w:ascii="Times New Roman" w:eastAsia="Times New Roman" w:hAnsi="Times New Roman" w:cs="Times New Roman"/>
        </w:rPr>
        <w:t xml:space="preserve">Burman, J. P., &amp; Otto, M. C. (1988). Outliers in Time Series. In </w:t>
      </w:r>
      <w:r>
        <w:rPr>
          <w:rFonts w:ascii="Times New Roman" w:eastAsia="Times New Roman" w:hAnsi="Times New Roman" w:cs="Times New Roman"/>
          <w:i/>
        </w:rPr>
        <w:t>Statistical Research Division Report Series</w:t>
      </w:r>
      <w:r>
        <w:rPr>
          <w:rFonts w:ascii="Times New Roman" w:eastAsia="Times New Roman" w:hAnsi="Times New Roman" w:cs="Times New Roman"/>
        </w:rPr>
        <w:t>.</w:t>
      </w:r>
    </w:p>
    <w:p w14:paraId="00000087" w14:textId="77777777" w:rsidR="0069021D" w:rsidRDefault="003153FC">
      <w:pPr>
        <w:widowControl w:val="0"/>
        <w:spacing w:line="240" w:lineRule="auto"/>
        <w:ind w:left="480" w:hanging="480"/>
        <w:rPr>
          <w:rFonts w:ascii="Times New Roman" w:eastAsia="Times New Roman" w:hAnsi="Times New Roman" w:cs="Times New Roman"/>
        </w:rPr>
      </w:pPr>
      <w:r>
        <w:rPr>
          <w:rFonts w:ascii="Times New Roman" w:eastAsia="Times New Roman" w:hAnsi="Times New Roman" w:cs="Times New Roman"/>
        </w:rPr>
        <w:t xml:space="preserve">Chen, C., &amp; Liu, L.-M. (1993). Forecasting Time Series with Outliers. </w:t>
      </w:r>
      <w:r>
        <w:rPr>
          <w:rFonts w:ascii="Times New Roman" w:eastAsia="Times New Roman" w:hAnsi="Times New Roman" w:cs="Times New Roman"/>
          <w:i/>
        </w:rPr>
        <w:t>Journal of Forecasting</w:t>
      </w:r>
      <w:r>
        <w:rPr>
          <w:rFonts w:ascii="Times New Roman" w:eastAsia="Times New Roman" w:hAnsi="Times New Roman" w:cs="Times New Roman"/>
        </w:rPr>
        <w:t xml:space="preserve">, </w:t>
      </w:r>
      <w:r>
        <w:rPr>
          <w:rFonts w:ascii="Times New Roman" w:eastAsia="Times New Roman" w:hAnsi="Times New Roman" w:cs="Times New Roman"/>
          <w:i/>
        </w:rPr>
        <w:t>12</w:t>
      </w:r>
      <w:r>
        <w:rPr>
          <w:rFonts w:ascii="Times New Roman" w:eastAsia="Times New Roman" w:hAnsi="Times New Roman" w:cs="Times New Roman"/>
        </w:rPr>
        <w:t>, 13–35. https://doi.org/10.1016/0304-4076(93)90010-3</w:t>
      </w:r>
    </w:p>
    <w:p w14:paraId="00000088" w14:textId="77777777" w:rsidR="0069021D" w:rsidRPr="00F10683" w:rsidRDefault="003153FC">
      <w:pPr>
        <w:widowControl w:val="0"/>
        <w:spacing w:line="240" w:lineRule="auto"/>
        <w:ind w:left="480" w:hanging="480"/>
        <w:rPr>
          <w:rFonts w:ascii="Times New Roman" w:eastAsia="Times New Roman" w:hAnsi="Times New Roman" w:cs="Times New Roman"/>
          <w:lang w:val="es-PR"/>
        </w:rPr>
      </w:pPr>
      <w:r>
        <w:rPr>
          <w:rFonts w:ascii="Times New Roman" w:eastAsia="Times New Roman" w:hAnsi="Times New Roman" w:cs="Times New Roman"/>
        </w:rPr>
        <w:t xml:space="preserve">Rivera, R., &amp; </w:t>
      </w:r>
      <w:proofErr w:type="spellStart"/>
      <w:r>
        <w:rPr>
          <w:rFonts w:ascii="Times New Roman" w:eastAsia="Times New Roman" w:hAnsi="Times New Roman" w:cs="Times New Roman"/>
        </w:rPr>
        <w:t>Rolke</w:t>
      </w:r>
      <w:proofErr w:type="spellEnd"/>
      <w:r>
        <w:rPr>
          <w:rFonts w:ascii="Times New Roman" w:eastAsia="Times New Roman" w:hAnsi="Times New Roman" w:cs="Times New Roman"/>
        </w:rPr>
        <w:t xml:space="preserve">, W. (2018). Estimating the death toll of Hurricane Maria. </w:t>
      </w:r>
      <w:proofErr w:type="spellStart"/>
      <w:r w:rsidRPr="00F10683">
        <w:rPr>
          <w:rFonts w:ascii="Times New Roman" w:eastAsia="Times New Roman" w:hAnsi="Times New Roman" w:cs="Times New Roman"/>
          <w:i/>
          <w:lang w:val="es-PR"/>
        </w:rPr>
        <w:t>Significance</w:t>
      </w:r>
      <w:proofErr w:type="spellEnd"/>
      <w:r w:rsidRPr="00F10683">
        <w:rPr>
          <w:rFonts w:ascii="Times New Roman" w:eastAsia="Times New Roman" w:hAnsi="Times New Roman" w:cs="Times New Roman"/>
          <w:lang w:val="es-PR"/>
        </w:rPr>
        <w:t xml:space="preserve">, </w:t>
      </w:r>
      <w:r w:rsidRPr="00F10683">
        <w:rPr>
          <w:rFonts w:ascii="Times New Roman" w:eastAsia="Times New Roman" w:hAnsi="Times New Roman" w:cs="Times New Roman"/>
          <w:i/>
          <w:lang w:val="es-PR"/>
        </w:rPr>
        <w:t>15</w:t>
      </w:r>
      <w:r w:rsidRPr="00F10683">
        <w:rPr>
          <w:rFonts w:ascii="Times New Roman" w:eastAsia="Times New Roman" w:hAnsi="Times New Roman" w:cs="Times New Roman"/>
          <w:lang w:val="es-PR"/>
        </w:rPr>
        <w:t>(1), 08–09.</w:t>
      </w:r>
    </w:p>
    <w:p w14:paraId="00000089" w14:textId="77777777" w:rsidR="0069021D" w:rsidRPr="00F10683" w:rsidRDefault="003153FC">
      <w:pPr>
        <w:widowControl w:val="0"/>
        <w:spacing w:line="240" w:lineRule="auto"/>
        <w:ind w:left="480" w:hanging="480"/>
        <w:rPr>
          <w:rFonts w:ascii="Times New Roman" w:eastAsia="Times New Roman" w:hAnsi="Times New Roman" w:cs="Times New Roman"/>
          <w:lang w:val="es-PR"/>
        </w:rPr>
      </w:pPr>
      <w:r w:rsidRPr="00F10683">
        <w:rPr>
          <w:rFonts w:ascii="Times New Roman" w:eastAsia="Times New Roman" w:hAnsi="Times New Roman" w:cs="Times New Roman"/>
          <w:lang w:val="es-PR"/>
        </w:rPr>
        <w:t xml:space="preserve">Sandberg, J., Santos-Burgoa, C., </w:t>
      </w:r>
      <w:proofErr w:type="spellStart"/>
      <w:r w:rsidRPr="00F10683">
        <w:rPr>
          <w:rFonts w:ascii="Times New Roman" w:eastAsia="Times New Roman" w:hAnsi="Times New Roman" w:cs="Times New Roman"/>
          <w:lang w:val="es-PR"/>
        </w:rPr>
        <w:t>Roess</w:t>
      </w:r>
      <w:proofErr w:type="spellEnd"/>
      <w:r w:rsidRPr="00F10683">
        <w:rPr>
          <w:rFonts w:ascii="Times New Roman" w:eastAsia="Times New Roman" w:hAnsi="Times New Roman" w:cs="Times New Roman"/>
          <w:lang w:val="es-PR"/>
        </w:rPr>
        <w:t xml:space="preserve">, A., Goldman-Hawes, A., Pérez, C. M., </w:t>
      </w:r>
      <w:proofErr w:type="spellStart"/>
      <w:r w:rsidRPr="00F10683">
        <w:rPr>
          <w:rFonts w:ascii="Times New Roman" w:eastAsia="Times New Roman" w:hAnsi="Times New Roman" w:cs="Times New Roman"/>
          <w:lang w:val="es-PR"/>
        </w:rPr>
        <w:t>Garcia</w:t>
      </w:r>
      <w:proofErr w:type="spellEnd"/>
      <w:r w:rsidRPr="00F10683">
        <w:rPr>
          <w:rFonts w:ascii="Times New Roman" w:eastAsia="Times New Roman" w:hAnsi="Times New Roman" w:cs="Times New Roman"/>
          <w:lang w:val="es-PR"/>
        </w:rPr>
        <w:t xml:space="preserve">-Meza, A., &amp; Goldman, L. R. (2019). </w:t>
      </w:r>
      <w:r>
        <w:rPr>
          <w:rFonts w:ascii="Times New Roman" w:eastAsia="Times New Roman" w:hAnsi="Times New Roman" w:cs="Times New Roman"/>
        </w:rPr>
        <w:t xml:space="preserve">All over the place? Differences in and consistency of excess mortality </w:t>
      </w:r>
      <w:r>
        <w:rPr>
          <w:rFonts w:ascii="Times New Roman" w:eastAsia="Times New Roman" w:hAnsi="Times New Roman" w:cs="Times New Roman"/>
        </w:rPr>
        <w:lastRenderedPageBreak/>
        <w:t xml:space="preserve">estimates in Puerto Rico after hurricane Maria. </w:t>
      </w:r>
      <w:proofErr w:type="spellStart"/>
      <w:r w:rsidRPr="00F10683">
        <w:rPr>
          <w:rFonts w:ascii="Times New Roman" w:eastAsia="Times New Roman" w:hAnsi="Times New Roman" w:cs="Times New Roman"/>
          <w:i/>
          <w:lang w:val="es-PR"/>
        </w:rPr>
        <w:t>Epidemiology</w:t>
      </w:r>
      <w:proofErr w:type="spellEnd"/>
      <w:r w:rsidRPr="00F10683">
        <w:rPr>
          <w:rFonts w:ascii="Times New Roman" w:eastAsia="Times New Roman" w:hAnsi="Times New Roman" w:cs="Times New Roman"/>
          <w:lang w:val="es-PR"/>
        </w:rPr>
        <w:t xml:space="preserve">, </w:t>
      </w:r>
      <w:r w:rsidRPr="00F10683">
        <w:rPr>
          <w:rFonts w:ascii="Times New Roman" w:eastAsia="Times New Roman" w:hAnsi="Times New Roman" w:cs="Times New Roman"/>
          <w:i/>
          <w:lang w:val="es-PR"/>
        </w:rPr>
        <w:t>30</w:t>
      </w:r>
      <w:r w:rsidRPr="00F10683">
        <w:rPr>
          <w:rFonts w:ascii="Times New Roman" w:eastAsia="Times New Roman" w:hAnsi="Times New Roman" w:cs="Times New Roman"/>
          <w:lang w:val="es-PR"/>
        </w:rPr>
        <w:t>(4), 549–552. https://doi.org/10.1097/EDE.0000000000000970</w:t>
      </w:r>
    </w:p>
    <w:p w14:paraId="0000008A" w14:textId="77777777" w:rsidR="0069021D" w:rsidRDefault="003153FC">
      <w:pPr>
        <w:widowControl w:val="0"/>
        <w:spacing w:line="240" w:lineRule="auto"/>
        <w:ind w:left="480" w:hanging="480"/>
        <w:rPr>
          <w:rFonts w:ascii="Times New Roman" w:eastAsia="Times New Roman" w:hAnsi="Times New Roman" w:cs="Times New Roman"/>
        </w:rPr>
      </w:pPr>
      <w:r w:rsidRPr="00F10683">
        <w:rPr>
          <w:rFonts w:ascii="Times New Roman" w:eastAsia="Times New Roman" w:hAnsi="Times New Roman" w:cs="Times New Roman"/>
          <w:lang w:val="es-PR"/>
        </w:rPr>
        <w:t xml:space="preserve">Santos-Burgoa, C., Sandberg, J., Suárez, E., Goldman-Hawes, A., </w:t>
      </w:r>
      <w:proofErr w:type="spellStart"/>
      <w:r w:rsidRPr="00F10683">
        <w:rPr>
          <w:rFonts w:ascii="Times New Roman" w:eastAsia="Times New Roman" w:hAnsi="Times New Roman" w:cs="Times New Roman"/>
          <w:lang w:val="es-PR"/>
        </w:rPr>
        <w:t>Zeger</w:t>
      </w:r>
      <w:proofErr w:type="spellEnd"/>
      <w:r w:rsidRPr="00F10683">
        <w:rPr>
          <w:rFonts w:ascii="Times New Roman" w:eastAsia="Times New Roman" w:hAnsi="Times New Roman" w:cs="Times New Roman"/>
          <w:lang w:val="es-PR"/>
        </w:rPr>
        <w:t xml:space="preserve">, S., </w:t>
      </w:r>
      <w:proofErr w:type="spellStart"/>
      <w:r w:rsidRPr="00F10683">
        <w:rPr>
          <w:rFonts w:ascii="Times New Roman" w:eastAsia="Times New Roman" w:hAnsi="Times New Roman" w:cs="Times New Roman"/>
          <w:lang w:val="es-PR"/>
        </w:rPr>
        <w:t>Garcia</w:t>
      </w:r>
      <w:proofErr w:type="spellEnd"/>
      <w:r w:rsidRPr="00F10683">
        <w:rPr>
          <w:rFonts w:ascii="Times New Roman" w:eastAsia="Times New Roman" w:hAnsi="Times New Roman" w:cs="Times New Roman"/>
          <w:lang w:val="es-PR"/>
        </w:rPr>
        <w:t xml:space="preserve">-Meza, A., Pérez, C. M., Estrada-Merly, N., Colón-Ramos, U., Nazario, C. M., Andrade, E., </w:t>
      </w:r>
      <w:proofErr w:type="spellStart"/>
      <w:r w:rsidRPr="00F10683">
        <w:rPr>
          <w:rFonts w:ascii="Times New Roman" w:eastAsia="Times New Roman" w:hAnsi="Times New Roman" w:cs="Times New Roman"/>
          <w:lang w:val="es-PR"/>
        </w:rPr>
        <w:t>Roess</w:t>
      </w:r>
      <w:proofErr w:type="spellEnd"/>
      <w:r w:rsidRPr="00F10683">
        <w:rPr>
          <w:rFonts w:ascii="Times New Roman" w:eastAsia="Times New Roman" w:hAnsi="Times New Roman" w:cs="Times New Roman"/>
          <w:lang w:val="es-PR"/>
        </w:rPr>
        <w:t xml:space="preserve">, A., &amp; Goldman, L. (2018). </w:t>
      </w:r>
      <w:r>
        <w:rPr>
          <w:rFonts w:ascii="Times New Roman" w:eastAsia="Times New Roman" w:hAnsi="Times New Roman" w:cs="Times New Roman"/>
        </w:rPr>
        <w:t xml:space="preserve">Differential and persistent risk of excess mortality from Hurricane Maria in Puerto Rico: a time-series analysis. </w:t>
      </w:r>
      <w:r>
        <w:rPr>
          <w:rFonts w:ascii="Times New Roman" w:eastAsia="Times New Roman" w:hAnsi="Times New Roman" w:cs="Times New Roman"/>
          <w:i/>
        </w:rPr>
        <w:t>The Lancet Planetary Health</w:t>
      </w:r>
      <w:r>
        <w:rPr>
          <w:rFonts w:ascii="Times New Roman" w:eastAsia="Times New Roman" w:hAnsi="Times New Roman" w:cs="Times New Roman"/>
        </w:rPr>
        <w:t xml:space="preserve">, </w:t>
      </w:r>
      <w:r>
        <w:rPr>
          <w:rFonts w:ascii="Times New Roman" w:eastAsia="Times New Roman" w:hAnsi="Times New Roman" w:cs="Times New Roman"/>
          <w:i/>
        </w:rPr>
        <w:t>2</w:t>
      </w:r>
      <w:r>
        <w:rPr>
          <w:rFonts w:ascii="Times New Roman" w:eastAsia="Times New Roman" w:hAnsi="Times New Roman" w:cs="Times New Roman"/>
        </w:rPr>
        <w:t>(November 2018), e478–e488. https://doi.org/10.1016/S2542-5196(18)30209-2</w:t>
      </w:r>
    </w:p>
    <w:p w14:paraId="0000008B" w14:textId="77777777" w:rsidR="0069021D" w:rsidRDefault="003153FC">
      <w:pPr>
        <w:widowControl w:val="0"/>
        <w:spacing w:line="240" w:lineRule="auto"/>
        <w:ind w:left="480" w:hanging="480"/>
        <w:rPr>
          <w:rFonts w:ascii="Times New Roman" w:eastAsia="Times New Roman" w:hAnsi="Times New Roman" w:cs="Times New Roman"/>
        </w:rPr>
      </w:pPr>
      <w:r w:rsidRPr="00F10683">
        <w:rPr>
          <w:rFonts w:ascii="Times New Roman" w:eastAsia="Times New Roman" w:hAnsi="Times New Roman" w:cs="Times New Roman"/>
          <w:lang w:val="es-PR"/>
        </w:rPr>
        <w:t xml:space="preserve">Santos-Lozada, A. R., &amp; Howard, J. T. (2018). </w:t>
      </w:r>
      <w:r>
        <w:rPr>
          <w:rFonts w:ascii="Times New Roman" w:eastAsia="Times New Roman" w:hAnsi="Times New Roman" w:cs="Times New Roman"/>
        </w:rPr>
        <w:t xml:space="preserve">Use of Death Counts from Vital Statistics to Calculate Excess Deaths in Puerto Rico Following Hurricane Maria. </w:t>
      </w:r>
      <w:r>
        <w:rPr>
          <w:rFonts w:ascii="Times New Roman" w:eastAsia="Times New Roman" w:hAnsi="Times New Roman" w:cs="Times New Roman"/>
          <w:i/>
        </w:rPr>
        <w:t>JAMA</w:t>
      </w:r>
      <w:r>
        <w:rPr>
          <w:rFonts w:ascii="Times New Roman" w:eastAsia="Times New Roman" w:hAnsi="Times New Roman" w:cs="Times New Roman"/>
        </w:rPr>
        <w:t xml:space="preserve">, </w:t>
      </w:r>
      <w:r>
        <w:rPr>
          <w:rFonts w:ascii="Times New Roman" w:eastAsia="Times New Roman" w:hAnsi="Times New Roman" w:cs="Times New Roman"/>
          <w:i/>
        </w:rPr>
        <w:t>320</w:t>
      </w:r>
      <w:r>
        <w:rPr>
          <w:rFonts w:ascii="Times New Roman" w:eastAsia="Times New Roman" w:hAnsi="Times New Roman" w:cs="Times New Roman"/>
        </w:rPr>
        <w:t>(14), 1491–1493. https://doi.org/doi:10.1001/jama.2018.10929</w:t>
      </w:r>
    </w:p>
    <w:p w14:paraId="0000008C" w14:textId="77777777" w:rsidR="0069021D" w:rsidRDefault="0069021D">
      <w:pPr>
        <w:jc w:val="both"/>
        <w:rPr>
          <w:rFonts w:ascii="Times New Roman" w:eastAsia="Times New Roman" w:hAnsi="Times New Roman" w:cs="Times New Roman"/>
        </w:rPr>
      </w:pPr>
    </w:p>
    <w:sectPr w:rsidR="0069021D">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tos, Alexis R" w:date="2021-09-30T21:10:00Z" w:initials="SAR">
    <w:p w14:paraId="7FF6FD68" w14:textId="167F591E" w:rsidR="00E328B1" w:rsidRDefault="00E328B1">
      <w:pPr>
        <w:pStyle w:val="CommentText"/>
        <w:rPr>
          <w:sz w:val="45"/>
          <w:szCs w:val="45"/>
        </w:rPr>
      </w:pPr>
      <w:r>
        <w:rPr>
          <w:rStyle w:val="CommentReference"/>
        </w:rPr>
        <w:annotationRef/>
      </w:r>
      <w:r>
        <w:rPr>
          <w:sz w:val="45"/>
          <w:szCs w:val="45"/>
        </w:rPr>
        <w:t>I used the following Software Review as a model</w:t>
      </w:r>
    </w:p>
    <w:p w14:paraId="56DE55BA" w14:textId="77777777" w:rsidR="00E328B1" w:rsidRDefault="00E328B1">
      <w:pPr>
        <w:pStyle w:val="CommentText"/>
        <w:rPr>
          <w:sz w:val="45"/>
          <w:szCs w:val="45"/>
        </w:rPr>
      </w:pPr>
    </w:p>
    <w:p w14:paraId="7893C13A" w14:textId="6CD69AA1" w:rsidR="00E328B1" w:rsidRPr="00E328B1" w:rsidRDefault="00E328B1">
      <w:pPr>
        <w:pStyle w:val="CommentText"/>
        <w:rPr>
          <w:sz w:val="45"/>
          <w:szCs w:val="45"/>
          <w:u w:val="single"/>
        </w:rPr>
      </w:pPr>
      <w:r w:rsidRPr="00E328B1">
        <w:rPr>
          <w:sz w:val="45"/>
          <w:szCs w:val="45"/>
          <w:u w:val="single"/>
        </w:rPr>
        <w:t>Exploratory Factor Analysis (EFA) Programs in R</w:t>
      </w:r>
    </w:p>
    <w:p w14:paraId="2B440DEA" w14:textId="01DB8056" w:rsidR="00E328B1" w:rsidRDefault="00E328B1">
      <w:pPr>
        <w:pStyle w:val="CommentText"/>
      </w:pPr>
    </w:p>
    <w:p w14:paraId="5CD72674" w14:textId="41D4B012" w:rsidR="00E328B1" w:rsidRPr="00E328B1" w:rsidRDefault="00033D2D">
      <w:pPr>
        <w:pStyle w:val="CommentText"/>
        <w:rPr>
          <w:sz w:val="45"/>
          <w:szCs w:val="45"/>
        </w:rPr>
      </w:pPr>
      <w:hyperlink r:id="rId1" w:history="1">
        <w:r w:rsidR="00E328B1" w:rsidRPr="00AF571B">
          <w:rPr>
            <w:rStyle w:val="Hyperlink"/>
            <w:sz w:val="45"/>
            <w:szCs w:val="45"/>
          </w:rPr>
          <w:t>https://www.tandfonline.com/doi/full/10.1080/10705511.2019.1615835</w:t>
        </w:r>
      </w:hyperlink>
      <w:r w:rsidR="00E328B1">
        <w:rPr>
          <w:sz w:val="45"/>
          <w:szCs w:val="45"/>
        </w:rPr>
        <w:t xml:space="preserve"> </w:t>
      </w:r>
    </w:p>
  </w:comment>
  <w:comment w:id="1" w:author="Santos, Alexis R" w:date="2021-09-29T18:54:00Z" w:initials="">
    <w:p w14:paraId="0000008E" w14:textId="77777777" w:rsidR="0069021D" w:rsidRDefault="003153F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Need to discuss with Matt how to frame the introduction</w:t>
      </w:r>
    </w:p>
  </w:comment>
  <w:comment w:id="22" w:author="Santos, Alexis R" w:date="2021-09-30T22:52:00Z" w:initials="SAR">
    <w:p w14:paraId="29C6786E" w14:textId="73952B34" w:rsidR="0090297A" w:rsidRDefault="0090297A">
      <w:pPr>
        <w:pStyle w:val="CommentText"/>
      </w:pPr>
      <w:r>
        <w:rPr>
          <w:rStyle w:val="CommentReference"/>
        </w:rPr>
        <w:annotationRef/>
      </w:r>
      <w:r>
        <w:t xml:space="preserve">Need introductory paragraph. </w:t>
      </w:r>
    </w:p>
  </w:comment>
  <w:comment w:id="26" w:author="Santos, Alexis R" w:date="2021-09-30T21:09:00Z" w:initials="SAR">
    <w:p w14:paraId="65928AAA" w14:textId="2D98916B" w:rsidR="00E328B1" w:rsidRPr="00B41AD1" w:rsidRDefault="00E328B1">
      <w:pPr>
        <w:pStyle w:val="CommentText"/>
        <w:rPr>
          <w:b/>
        </w:rPr>
      </w:pPr>
      <w:r w:rsidRPr="00B41AD1">
        <w:rPr>
          <w:rStyle w:val="CommentReference"/>
          <w:b/>
        </w:rPr>
        <w:annotationRef/>
      </w:r>
      <w:r w:rsidRPr="00B41AD1">
        <w:rPr>
          <w:b/>
        </w:rPr>
        <w:t>From previous paper</w:t>
      </w:r>
    </w:p>
    <w:p w14:paraId="510F8478" w14:textId="5B59DE30" w:rsidR="00E328B1" w:rsidRDefault="00E328B1">
      <w:pPr>
        <w:pStyle w:val="CommentText"/>
      </w:pPr>
    </w:p>
    <w:p w14:paraId="21ADB52D" w14:textId="086E2DAB" w:rsidR="00E328B1" w:rsidRDefault="00E328B1">
      <w:pPr>
        <w:pStyle w:val="CommentText"/>
      </w:pPr>
      <w:r>
        <w:rPr>
          <w:sz w:val="25"/>
          <w:szCs w:val="25"/>
        </w:rPr>
        <w:t>EFA is a useful method to describe the shared varia-</w:t>
      </w:r>
      <w:r>
        <w:br/>
      </w:r>
      <w:proofErr w:type="spellStart"/>
      <w:r>
        <w:rPr>
          <w:sz w:val="25"/>
          <w:szCs w:val="25"/>
        </w:rPr>
        <w:t>bility</w:t>
      </w:r>
      <w:proofErr w:type="spellEnd"/>
      <w:r>
        <w:rPr>
          <w:sz w:val="25"/>
          <w:szCs w:val="25"/>
        </w:rPr>
        <w:t xml:space="preserve"> among measured variables, and to investigate</w:t>
      </w:r>
      <w:r>
        <w:br/>
      </w:r>
      <w:r>
        <w:rPr>
          <w:sz w:val="25"/>
          <w:szCs w:val="25"/>
        </w:rPr>
        <w:t>potential underlying latent factors through measurable</w:t>
      </w:r>
      <w:r w:rsidR="00323A1C">
        <w:rPr>
          <w:sz w:val="25"/>
          <w:szCs w:val="25"/>
        </w:rPr>
        <w:t xml:space="preserve"> </w:t>
      </w:r>
      <w:r>
        <w:rPr>
          <w:sz w:val="25"/>
          <w:szCs w:val="25"/>
        </w:rPr>
        <w:t>variables. It is useful for data reduction and to uncover</w:t>
      </w:r>
      <w:r w:rsidR="00323A1C">
        <w:rPr>
          <w:sz w:val="25"/>
          <w:szCs w:val="25"/>
        </w:rPr>
        <w:t xml:space="preserve"> </w:t>
      </w:r>
      <w:r>
        <w:rPr>
          <w:sz w:val="25"/>
          <w:szCs w:val="25"/>
        </w:rPr>
        <w:t>unknown patterns of relations. EFA is also especially</w:t>
      </w:r>
      <w:r w:rsidR="00323A1C">
        <w:rPr>
          <w:sz w:val="25"/>
          <w:szCs w:val="25"/>
        </w:rPr>
        <w:t xml:space="preserve"> </w:t>
      </w:r>
      <w:r>
        <w:rPr>
          <w:sz w:val="25"/>
          <w:szCs w:val="25"/>
        </w:rPr>
        <w:t>useful and convenient when one has tried a variety of</w:t>
      </w:r>
      <w:r w:rsidR="00323A1C">
        <w:rPr>
          <w:sz w:val="25"/>
          <w:szCs w:val="25"/>
        </w:rPr>
        <w:t xml:space="preserve"> </w:t>
      </w:r>
      <w:r>
        <w:rPr>
          <w:sz w:val="25"/>
          <w:szCs w:val="25"/>
        </w:rPr>
        <w:t>hypothesized CFA models but none of the proposed</w:t>
      </w:r>
      <w:r w:rsidR="00323A1C">
        <w:rPr>
          <w:sz w:val="25"/>
          <w:szCs w:val="25"/>
        </w:rPr>
        <w:t xml:space="preserve"> </w:t>
      </w:r>
      <w:r>
        <w:rPr>
          <w:sz w:val="25"/>
          <w:szCs w:val="25"/>
        </w:rPr>
        <w:t xml:space="preserve">models </w:t>
      </w:r>
      <w:r>
        <w:rPr>
          <w:rFonts w:ascii="Courier New" w:hAnsi="Courier New" w:cs="Courier New"/>
          <w:sz w:val="25"/>
          <w:szCs w:val="25"/>
        </w:rPr>
        <w:t>fi</w:t>
      </w:r>
      <w:r>
        <w:rPr>
          <w:sz w:val="25"/>
          <w:szCs w:val="25"/>
        </w:rPr>
        <w:t>t well.</w:t>
      </w:r>
    </w:p>
  </w:comment>
  <w:comment w:id="31" w:author="Santos, Alexis R" w:date="2021-09-30T18:58:00Z" w:initials="SAR">
    <w:p w14:paraId="75A0AF28" w14:textId="01F79A56" w:rsidR="0094490D" w:rsidRDefault="0094490D">
      <w:pPr>
        <w:pStyle w:val="CommentText"/>
      </w:pPr>
      <w:r>
        <w:rPr>
          <w:rStyle w:val="CommentReference"/>
        </w:rPr>
        <w:annotationRef/>
      </w:r>
      <w:r w:rsidR="00B42F56">
        <w:t xml:space="preserve">This will include an overview of Hurricane Maria data. </w:t>
      </w:r>
      <w:r w:rsidR="00FF1B67">
        <w:t>I will write after Matt Revises the paper.</w:t>
      </w:r>
    </w:p>
  </w:comment>
  <w:comment w:id="101" w:author="Santos, Alexis R" w:date="2021-09-30T10:54:00Z" w:initials="SAR">
    <w:p w14:paraId="0E8A6222" w14:textId="04283A8B" w:rsidR="004D7739" w:rsidRDefault="004D7739">
      <w:pPr>
        <w:pStyle w:val="CommentText"/>
      </w:pPr>
      <w:r>
        <w:rPr>
          <w:rStyle w:val="CommentReference"/>
        </w:rPr>
        <w:annotationRef/>
      </w:r>
      <w:r>
        <w:t xml:space="preserve">Matt please help here. </w:t>
      </w:r>
    </w:p>
    <w:p w14:paraId="165A9D59" w14:textId="24E5EA37" w:rsidR="00AF673B" w:rsidRDefault="00AF673B">
      <w:pPr>
        <w:pStyle w:val="CommentText"/>
      </w:pPr>
      <w:r>
        <w:t xml:space="preserve">Describe </w:t>
      </w:r>
      <w:proofErr w:type="spellStart"/>
      <w:r>
        <w:t>tso</w:t>
      </w:r>
      <w:proofErr w:type="spellEnd"/>
      <w:r>
        <w:t>, do you have any text from your papers we can use?</w:t>
      </w:r>
    </w:p>
  </w:comment>
  <w:comment w:id="166" w:author="Santos, Alexis R" w:date="2021-09-29T18:38:00Z" w:initials="">
    <w:p w14:paraId="0000008D" w14:textId="77777777" w:rsidR="0069021D" w:rsidRDefault="003153F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Matt, something about deductive vs inductive</w:t>
      </w:r>
    </w:p>
  </w:comment>
  <w:comment w:id="167" w:author="Santos, Alexis R" w:date="2021-09-30T21:07:00Z" w:initials="SAR">
    <w:p w14:paraId="7F37695A" w14:textId="62FBB7E1" w:rsidR="006A6900" w:rsidRDefault="006A6900">
      <w:pPr>
        <w:pStyle w:val="CommentText"/>
      </w:pPr>
      <w:r>
        <w:rPr>
          <w:rStyle w:val="CommentReference"/>
        </w:rPr>
        <w:annotationRef/>
      </w:r>
      <w:r>
        <w:t>SOS?</w:t>
      </w:r>
    </w:p>
  </w:comment>
  <w:comment w:id="168" w:author="Santos, Alexis R" w:date="2021-09-30T22:59:00Z" w:initials="SAR">
    <w:p w14:paraId="77A0C820" w14:textId="4B0010D8" w:rsidR="004C48E6" w:rsidRDefault="004C48E6">
      <w:pPr>
        <w:pStyle w:val="CommentText"/>
      </w:pPr>
      <w:r>
        <w:rPr>
          <w:rStyle w:val="CommentReference"/>
        </w:rPr>
        <w:annotationRef/>
      </w:r>
      <w:r>
        <w:t xml:space="preserve">Funding source.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72674" w15:done="0"/>
  <w15:commentEx w15:paraId="0000008E" w15:done="0"/>
  <w15:commentEx w15:paraId="29C6786E" w15:done="0"/>
  <w15:commentEx w15:paraId="21ADB52D" w15:done="0"/>
  <w15:commentEx w15:paraId="75A0AF28" w15:done="0"/>
  <w15:commentEx w15:paraId="165A9D59" w15:done="0"/>
  <w15:commentEx w15:paraId="0000008D" w15:done="0"/>
  <w15:commentEx w15:paraId="7F37695A" w15:done="0"/>
  <w15:commentEx w15:paraId="77A0C8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36CB1" w16cex:dateUtc="2021-10-01T01:10:00Z"/>
  <w16cex:commentExtensible w16cex:durableId="25A36CB2" w16cex:dateUtc="2021-09-29T22:54:00Z"/>
  <w16cex:commentExtensible w16cex:durableId="25A36CB3" w16cex:dateUtc="2021-10-01T02:52:00Z"/>
  <w16cex:commentExtensible w16cex:durableId="25A36CB4" w16cex:dateUtc="2021-10-01T01:09:00Z"/>
  <w16cex:commentExtensible w16cex:durableId="25A36CB5" w16cex:dateUtc="2021-09-30T22:58:00Z"/>
  <w16cex:commentExtensible w16cex:durableId="25A36CB6" w16cex:dateUtc="2021-09-30T14:54:00Z"/>
  <w16cex:commentExtensible w16cex:durableId="25A36CB9" w16cex:dateUtc="2021-09-29T22:38:00Z"/>
  <w16cex:commentExtensible w16cex:durableId="25A36CB7" w16cex:dateUtc="2021-10-01T01:07:00Z"/>
  <w16cex:commentExtensible w16cex:durableId="25A36CB8" w16cex:dateUtc="2021-10-01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72674" w16cid:durableId="25A36CB1"/>
  <w16cid:commentId w16cid:paraId="0000008E" w16cid:durableId="25A36CB2"/>
  <w16cid:commentId w16cid:paraId="29C6786E" w16cid:durableId="25A36CB3"/>
  <w16cid:commentId w16cid:paraId="21ADB52D" w16cid:durableId="25A36CB4"/>
  <w16cid:commentId w16cid:paraId="75A0AF28" w16cid:durableId="25A36CB5"/>
  <w16cid:commentId w16cid:paraId="165A9D59" w16cid:durableId="25A36CB6"/>
  <w16cid:commentId w16cid:paraId="0000008D" w16cid:durableId="25A36CB9"/>
  <w16cid:commentId w16cid:paraId="7F37695A" w16cid:durableId="25A36CB7"/>
  <w16cid:commentId w16cid:paraId="77A0C820" w16cid:durableId="25A36C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B0B8D" w14:textId="77777777" w:rsidR="00033D2D" w:rsidRDefault="00033D2D" w:rsidP="007023FB">
      <w:pPr>
        <w:spacing w:after="0" w:line="240" w:lineRule="auto"/>
      </w:pPr>
      <w:r>
        <w:separator/>
      </w:r>
    </w:p>
  </w:endnote>
  <w:endnote w:type="continuationSeparator" w:id="0">
    <w:p w14:paraId="59A91509" w14:textId="77777777" w:rsidR="00033D2D" w:rsidRDefault="00033D2D" w:rsidP="0070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084197"/>
      <w:docPartObj>
        <w:docPartGallery w:val="Page Numbers (Bottom of Page)"/>
        <w:docPartUnique/>
      </w:docPartObj>
    </w:sdtPr>
    <w:sdtEndPr>
      <w:rPr>
        <w:rFonts w:ascii="Times New Roman" w:hAnsi="Times New Roman" w:cs="Times New Roman"/>
        <w:noProof/>
      </w:rPr>
    </w:sdtEndPr>
    <w:sdtContent>
      <w:p w14:paraId="7AF36015" w14:textId="72401461" w:rsidR="007023FB" w:rsidRPr="007023FB" w:rsidRDefault="007023FB">
        <w:pPr>
          <w:pStyle w:val="Footer"/>
          <w:jc w:val="right"/>
          <w:rPr>
            <w:rFonts w:ascii="Times New Roman" w:hAnsi="Times New Roman" w:cs="Times New Roman"/>
          </w:rPr>
        </w:pPr>
        <w:r w:rsidRPr="007023FB">
          <w:rPr>
            <w:rFonts w:ascii="Times New Roman" w:hAnsi="Times New Roman" w:cs="Times New Roman"/>
          </w:rPr>
          <w:fldChar w:fldCharType="begin"/>
        </w:r>
        <w:r w:rsidRPr="007023FB">
          <w:rPr>
            <w:rFonts w:ascii="Times New Roman" w:hAnsi="Times New Roman" w:cs="Times New Roman"/>
          </w:rPr>
          <w:instrText xml:space="preserve"> PAGE   \* MERGEFORMAT </w:instrText>
        </w:r>
        <w:r w:rsidRPr="007023FB">
          <w:rPr>
            <w:rFonts w:ascii="Times New Roman" w:hAnsi="Times New Roman" w:cs="Times New Roman"/>
          </w:rPr>
          <w:fldChar w:fldCharType="separate"/>
        </w:r>
        <w:r w:rsidR="004C48E6">
          <w:rPr>
            <w:rFonts w:ascii="Times New Roman" w:hAnsi="Times New Roman" w:cs="Times New Roman"/>
            <w:noProof/>
          </w:rPr>
          <w:t>9</w:t>
        </w:r>
        <w:r w:rsidRPr="007023FB">
          <w:rPr>
            <w:rFonts w:ascii="Times New Roman" w:hAnsi="Times New Roman" w:cs="Times New Roman"/>
            <w:noProof/>
          </w:rPr>
          <w:fldChar w:fldCharType="end"/>
        </w:r>
      </w:p>
    </w:sdtContent>
  </w:sdt>
  <w:p w14:paraId="20C81D67" w14:textId="77777777" w:rsidR="007023FB" w:rsidRDefault="00702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18D9D" w14:textId="77777777" w:rsidR="00033D2D" w:rsidRDefault="00033D2D" w:rsidP="007023FB">
      <w:pPr>
        <w:spacing w:after="0" w:line="240" w:lineRule="auto"/>
      </w:pPr>
      <w:r>
        <w:separator/>
      </w:r>
    </w:p>
  </w:footnote>
  <w:footnote w:type="continuationSeparator" w:id="0">
    <w:p w14:paraId="0931D8F5" w14:textId="77777777" w:rsidR="00033D2D" w:rsidRDefault="00033D2D" w:rsidP="007023F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tos, Alexis R">
    <w15:presenceInfo w15:providerId="None" w15:userId="Santos, Alexis R"/>
  </w15:person>
  <w15:person w15:author="Mathew Hauer">
    <w15:presenceInfo w15:providerId="AD" w15:userId="S::meh03c@fsu.edu::aa368131-c2b3-4f0f-8f49-6658504e9e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1D"/>
    <w:rsid w:val="00033D2D"/>
    <w:rsid w:val="00080E87"/>
    <w:rsid w:val="00091AD3"/>
    <w:rsid w:val="000B2576"/>
    <w:rsid w:val="000F6311"/>
    <w:rsid w:val="000F6FBF"/>
    <w:rsid w:val="00111A6C"/>
    <w:rsid w:val="00137735"/>
    <w:rsid w:val="001516D4"/>
    <w:rsid w:val="00155221"/>
    <w:rsid w:val="00183913"/>
    <w:rsid w:val="001A30F0"/>
    <w:rsid w:val="001A6553"/>
    <w:rsid w:val="001B7DC6"/>
    <w:rsid w:val="001C0483"/>
    <w:rsid w:val="001D3287"/>
    <w:rsid w:val="001F7941"/>
    <w:rsid w:val="002164A6"/>
    <w:rsid w:val="00241A6D"/>
    <w:rsid w:val="002C114C"/>
    <w:rsid w:val="002E0A25"/>
    <w:rsid w:val="003153FC"/>
    <w:rsid w:val="00323A1C"/>
    <w:rsid w:val="0034690C"/>
    <w:rsid w:val="0036798B"/>
    <w:rsid w:val="003D2214"/>
    <w:rsid w:val="003D257F"/>
    <w:rsid w:val="003E444D"/>
    <w:rsid w:val="0042788E"/>
    <w:rsid w:val="00465171"/>
    <w:rsid w:val="004C48E6"/>
    <w:rsid w:val="004D7739"/>
    <w:rsid w:val="004F6F39"/>
    <w:rsid w:val="00530C12"/>
    <w:rsid w:val="00537FA2"/>
    <w:rsid w:val="00540798"/>
    <w:rsid w:val="005D4BD9"/>
    <w:rsid w:val="005F4F76"/>
    <w:rsid w:val="00642D07"/>
    <w:rsid w:val="0069021D"/>
    <w:rsid w:val="006A6900"/>
    <w:rsid w:val="006C1B8C"/>
    <w:rsid w:val="006E5FB5"/>
    <w:rsid w:val="007023FB"/>
    <w:rsid w:val="00706143"/>
    <w:rsid w:val="00717112"/>
    <w:rsid w:val="00744F0C"/>
    <w:rsid w:val="0078462F"/>
    <w:rsid w:val="007C3481"/>
    <w:rsid w:val="00806593"/>
    <w:rsid w:val="00832382"/>
    <w:rsid w:val="0083443C"/>
    <w:rsid w:val="00851004"/>
    <w:rsid w:val="008A15C5"/>
    <w:rsid w:val="008A5060"/>
    <w:rsid w:val="0090297A"/>
    <w:rsid w:val="00924649"/>
    <w:rsid w:val="0094490D"/>
    <w:rsid w:val="00945ECD"/>
    <w:rsid w:val="00957396"/>
    <w:rsid w:val="009E052E"/>
    <w:rsid w:val="00A04F03"/>
    <w:rsid w:val="00A2008B"/>
    <w:rsid w:val="00A26820"/>
    <w:rsid w:val="00AA09AD"/>
    <w:rsid w:val="00AB09EA"/>
    <w:rsid w:val="00AC53E2"/>
    <w:rsid w:val="00AD080A"/>
    <w:rsid w:val="00AD0F88"/>
    <w:rsid w:val="00AF673B"/>
    <w:rsid w:val="00B212F1"/>
    <w:rsid w:val="00B41AD1"/>
    <w:rsid w:val="00B42F56"/>
    <w:rsid w:val="00B46DE8"/>
    <w:rsid w:val="00B601F6"/>
    <w:rsid w:val="00B71747"/>
    <w:rsid w:val="00B94D86"/>
    <w:rsid w:val="00C15963"/>
    <w:rsid w:val="00C31420"/>
    <w:rsid w:val="00CD5818"/>
    <w:rsid w:val="00CD61B8"/>
    <w:rsid w:val="00D06DFE"/>
    <w:rsid w:val="00D3319D"/>
    <w:rsid w:val="00D652DA"/>
    <w:rsid w:val="00DA0AFB"/>
    <w:rsid w:val="00DB7392"/>
    <w:rsid w:val="00E008AC"/>
    <w:rsid w:val="00E10EC9"/>
    <w:rsid w:val="00E328B1"/>
    <w:rsid w:val="00E5155A"/>
    <w:rsid w:val="00E52456"/>
    <w:rsid w:val="00EA4D2C"/>
    <w:rsid w:val="00EA729C"/>
    <w:rsid w:val="00EC44C1"/>
    <w:rsid w:val="00ED0249"/>
    <w:rsid w:val="00ED5DD2"/>
    <w:rsid w:val="00F10683"/>
    <w:rsid w:val="00F1439B"/>
    <w:rsid w:val="00F25474"/>
    <w:rsid w:val="00F419C5"/>
    <w:rsid w:val="00F65746"/>
    <w:rsid w:val="00F65AC8"/>
    <w:rsid w:val="00F71379"/>
    <w:rsid w:val="00FF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13A9"/>
  <w15:docId w15:val="{26C02A01-A96C-4E38-9D0F-0D39C3C3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A11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4A94"/>
    <w:rPr>
      <w:sz w:val="16"/>
      <w:szCs w:val="16"/>
    </w:rPr>
  </w:style>
  <w:style w:type="paragraph" w:styleId="CommentText">
    <w:name w:val="annotation text"/>
    <w:basedOn w:val="Normal"/>
    <w:link w:val="CommentTextChar"/>
    <w:uiPriority w:val="99"/>
    <w:semiHidden/>
    <w:unhideWhenUsed/>
    <w:rsid w:val="00724A94"/>
    <w:pPr>
      <w:spacing w:line="240" w:lineRule="auto"/>
    </w:pPr>
    <w:rPr>
      <w:sz w:val="20"/>
      <w:szCs w:val="20"/>
    </w:rPr>
  </w:style>
  <w:style w:type="character" w:customStyle="1" w:styleId="CommentTextChar">
    <w:name w:val="Comment Text Char"/>
    <w:basedOn w:val="DefaultParagraphFont"/>
    <w:link w:val="CommentText"/>
    <w:uiPriority w:val="99"/>
    <w:semiHidden/>
    <w:rsid w:val="00724A94"/>
    <w:rPr>
      <w:sz w:val="20"/>
      <w:szCs w:val="20"/>
    </w:rPr>
  </w:style>
  <w:style w:type="paragraph" w:styleId="CommentSubject">
    <w:name w:val="annotation subject"/>
    <w:basedOn w:val="CommentText"/>
    <w:next w:val="CommentText"/>
    <w:link w:val="CommentSubjectChar"/>
    <w:uiPriority w:val="99"/>
    <w:semiHidden/>
    <w:unhideWhenUsed/>
    <w:rsid w:val="00724A94"/>
    <w:rPr>
      <w:b/>
      <w:bCs/>
    </w:rPr>
  </w:style>
  <w:style w:type="character" w:customStyle="1" w:styleId="CommentSubjectChar">
    <w:name w:val="Comment Subject Char"/>
    <w:basedOn w:val="CommentTextChar"/>
    <w:link w:val="CommentSubject"/>
    <w:uiPriority w:val="99"/>
    <w:semiHidden/>
    <w:rsid w:val="00724A94"/>
    <w:rPr>
      <w:b/>
      <w:bCs/>
      <w:sz w:val="20"/>
      <w:szCs w:val="20"/>
    </w:rPr>
  </w:style>
  <w:style w:type="paragraph" w:styleId="BalloonText">
    <w:name w:val="Balloon Text"/>
    <w:basedOn w:val="Normal"/>
    <w:link w:val="BalloonTextChar"/>
    <w:uiPriority w:val="99"/>
    <w:semiHidden/>
    <w:unhideWhenUsed/>
    <w:rsid w:val="00724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A94"/>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E328B1"/>
    <w:rPr>
      <w:color w:val="0563C1" w:themeColor="hyperlink"/>
      <w:u w:val="single"/>
    </w:rPr>
  </w:style>
  <w:style w:type="paragraph" w:styleId="Header">
    <w:name w:val="header"/>
    <w:basedOn w:val="Normal"/>
    <w:link w:val="HeaderChar"/>
    <w:uiPriority w:val="99"/>
    <w:unhideWhenUsed/>
    <w:rsid w:val="0070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3FB"/>
  </w:style>
  <w:style w:type="paragraph" w:styleId="Footer">
    <w:name w:val="footer"/>
    <w:basedOn w:val="Normal"/>
    <w:link w:val="FooterChar"/>
    <w:uiPriority w:val="99"/>
    <w:unhideWhenUsed/>
    <w:rsid w:val="0070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3FB"/>
  </w:style>
  <w:style w:type="paragraph" w:styleId="Revision">
    <w:name w:val="Revision"/>
    <w:hidden/>
    <w:uiPriority w:val="99"/>
    <w:semiHidden/>
    <w:rsid w:val="00F65A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www.tandfonline.com/doi/full/10.1080/10705511.2019.161583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qdu74/Q8WnBNIo7k3PzWoZuAFA==">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11</Pages>
  <Words>8716</Words>
  <Characters>49683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 Alexis R</dc:creator>
  <cp:lastModifiedBy>Mathew Hauer</cp:lastModifiedBy>
  <cp:revision>101</cp:revision>
  <dcterms:created xsi:type="dcterms:W3CDTF">2021-09-30T04:11:00Z</dcterms:created>
  <dcterms:modified xsi:type="dcterms:W3CDTF">2022-02-01T13:47:00Z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http://www.zotero.org/styles/journal-of-adolescent-health</vt:lpwstr>
  </property>
  <property fmtid="{D5CDD505-2E9C-101B-9397-08002B2CF9AE}" pid="7" name="Mendeley Recent Style Name 2_1">
    <vt:lpwstr>Journal of Adolescent Health</vt:lpwstr>
  </property>
  <property fmtid="{D5CDD505-2E9C-101B-9397-08002B2CF9AE}" pid="8" name="Mendeley Recent Style Id 3_1">
    <vt:lpwstr>http://www.zotero.org/styles/journal-of-immigrant-and-minority-health</vt:lpwstr>
  </property>
  <property fmtid="{D5CDD505-2E9C-101B-9397-08002B2CF9AE}" pid="9" name="Mendeley Recent Style Name 3_1">
    <vt:lpwstr>Journal of Immigrant and Minority Health</vt:lpwstr>
  </property>
  <property fmtid="{D5CDD505-2E9C-101B-9397-08002B2CF9AE}" pid="10" name="Mendeley Recent Style Id 4_1">
    <vt:lpwstr>http://www.zotero.org/styles/journal-of-racial-and-ethnic-health-disparities</vt:lpwstr>
  </property>
  <property fmtid="{D5CDD505-2E9C-101B-9397-08002B2CF9AE}" pid="11" name="Mendeley Recent Style Name 4_1">
    <vt:lpwstr>Journal of Racial and Ethnic Health Disparities</vt:lpwstr>
  </property>
  <property fmtid="{D5CDD505-2E9C-101B-9397-08002B2CF9AE}" pid="12" name="Mendeley Recent Style Id 5_1">
    <vt:lpwstr>http://www.zotero.org/styles/nature</vt:lpwstr>
  </property>
  <property fmtid="{D5CDD505-2E9C-101B-9397-08002B2CF9AE}" pid="13" name="Mendeley Recent Style Name 5_1">
    <vt:lpwstr>Nature</vt:lpwstr>
  </property>
  <property fmtid="{D5CDD505-2E9C-101B-9397-08002B2CF9AE}" pid="14" name="Mendeley Recent Style Id 6_1">
    <vt:lpwstr>http://www.zotero.org/styles/preventive-medicine</vt:lpwstr>
  </property>
  <property fmtid="{D5CDD505-2E9C-101B-9397-08002B2CF9AE}" pid="15" name="Mendeley Recent Style Name 6_1">
    <vt:lpwstr>Preventive Medicine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http://www.zotero.org/styles/ssm-population-health</vt:lpwstr>
  </property>
  <property fmtid="{D5CDD505-2E9C-101B-9397-08002B2CF9AE}" pid="19" name="Mendeley Recent Style Name 8_1">
    <vt:lpwstr>SSM - Population Health</vt:lpwstr>
  </property>
  <property fmtid="{D5CDD505-2E9C-101B-9397-08002B2CF9AE}" pid="20" name="Mendeley Recent Style Id 9_1">
    <vt:lpwstr>http://www.zotero.org/styles/springer-vancouver-brackets</vt:lpwstr>
  </property>
  <property fmtid="{D5CDD505-2E9C-101B-9397-08002B2CF9AE}" pid="21" name="Mendeley Recent Style Name 9_1">
    <vt:lpwstr>Springer - Vancouver (brackets)</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zotero-version="5.0.96.3"&gt;&lt;session id="NIbQowOI"/&gt;&lt;style id="http://www.zotero.org/styles/american-sociological-association" locale="en-US" hasBibliography="1" bibliographyStyleHasBeenSet="0"/&gt;&lt;prefs&gt;&lt;pref name="fieldType" value="Fi</vt:lpwstr>
  </property>
  <property fmtid="{D5CDD505-2E9C-101B-9397-08002B2CF9AE}" pid="26" name="ZOTERO_PREF_2">
    <vt:lpwstr>eld"/&gt;&lt;pref name="automaticJournalAbbreviations" value="true"/&gt;&lt;/prefs&gt;&lt;/data&gt;</vt:lpwstr>
  </property>
</Properties>
</file>